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1CDD0AF0" w:rsidR="00492459" w:rsidRDefault="00A105E0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105E0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="00492459"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487BA314" w:rsidR="00492459" w:rsidRPr="00BE6A86" w:rsidRDefault="00A105E0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Models Practice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7ACFEE04" w:rsidR="00492459" w:rsidRDefault="00492459" w:rsidP="00F35145"/>
    <w:p w14:paraId="15EB0F95" w14:textId="0992F7F4" w:rsidR="00492459" w:rsidRDefault="00492459" w:rsidP="00F35145">
      <w:pPr>
        <w:rPr>
          <w:b/>
          <w:bCs/>
          <w:sz w:val="36"/>
          <w:szCs w:val="36"/>
          <w:u w:val="single"/>
        </w:rPr>
      </w:pPr>
      <w:r w:rsidRPr="00492459">
        <w:rPr>
          <w:b/>
          <w:bCs/>
          <w:sz w:val="36"/>
          <w:szCs w:val="36"/>
          <w:u w:val="single"/>
        </w:rPr>
        <w:t>Task</w:t>
      </w:r>
      <w:r w:rsidR="006A74F0">
        <w:rPr>
          <w:b/>
          <w:bCs/>
          <w:sz w:val="36"/>
          <w:szCs w:val="36"/>
          <w:u w:val="single"/>
        </w:rPr>
        <w:t>s</w:t>
      </w:r>
      <w:r w:rsidRPr="00492459">
        <w:rPr>
          <w:b/>
          <w:bCs/>
          <w:sz w:val="36"/>
          <w:szCs w:val="36"/>
          <w:u w:val="single"/>
        </w:rPr>
        <w:t>:</w:t>
      </w:r>
    </w:p>
    <w:p w14:paraId="777E1DDE" w14:textId="77777777" w:rsidR="006F7483" w:rsidRDefault="006F7483" w:rsidP="006F7483">
      <w:pPr>
        <w:rPr>
          <w:rFonts w:eastAsia="Times New Roman" w:cs="Times New Roman"/>
          <w:b/>
          <w:bCs/>
          <w:color w:val="000000" w:themeColor="text1"/>
          <w:u w:val="single"/>
        </w:rPr>
      </w:pPr>
      <w:r>
        <w:rPr>
          <w:rFonts w:eastAsia="Times New Roman" w:cs="Times New Roman"/>
          <w:b/>
          <w:bCs/>
          <w:color w:val="000000" w:themeColor="text1"/>
          <w:u w:val="single"/>
        </w:rPr>
        <w:t>TASK1:</w:t>
      </w:r>
    </w:p>
    <w:tbl>
      <w:tblPr>
        <w:tblW w:w="423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2281"/>
        <w:gridCol w:w="2281"/>
        <w:gridCol w:w="2281"/>
      </w:tblGrid>
      <w:tr w:rsidR="006F7483" w14:paraId="579A445B" w14:textId="77777777" w:rsidTr="006A74F0">
        <w:trPr>
          <w:trHeight w:val="490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C4CCAEE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ITEM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911DAE9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COLORS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D07FD4D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PRICE($)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68D58F3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TAX </w:t>
            </w:r>
          </w:p>
        </w:tc>
      </w:tr>
      <w:tr w:rsidR="006F7483" w14:paraId="51A0647C" w14:textId="77777777" w:rsidTr="006A74F0">
        <w:trPr>
          <w:trHeight w:val="490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43D4E58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T-shirt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EF36667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Red, Blue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AAC4E7D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F4BFFC7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0.60 </w:t>
            </w:r>
          </w:p>
        </w:tc>
      </w:tr>
      <w:tr w:rsidR="006F7483" w14:paraId="2DD6ABD1" w14:textId="77777777" w:rsidTr="006A74F0">
        <w:trPr>
          <w:trHeight w:val="490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13BD82B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Polo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FE0AB69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Red, Yellow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91CA10E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A5B5B9E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0.60 </w:t>
            </w:r>
          </w:p>
        </w:tc>
      </w:tr>
      <w:tr w:rsidR="006F7483" w14:paraId="70DB1C88" w14:textId="77777777" w:rsidTr="006A74F0">
        <w:trPr>
          <w:trHeight w:val="503"/>
        </w:trPr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F8A4E97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Sweat Shirt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7F5AC48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Blue, Black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6DF0D30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25.00 </w:t>
            </w:r>
          </w:p>
        </w:tc>
        <w:tc>
          <w:tcPr>
            <w:tcW w:w="125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609CBC4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1.25 </w:t>
            </w:r>
          </w:p>
        </w:tc>
      </w:tr>
    </w:tbl>
    <w:p w14:paraId="2A0F9D15" w14:textId="77777777" w:rsidR="006F7483" w:rsidRDefault="006F7483" w:rsidP="006F7483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Convert the above table in: 1NF, 2NF, 3NF</w:t>
      </w:r>
    </w:p>
    <w:p w14:paraId="7C9DFBAC" w14:textId="77777777" w:rsidR="006F7483" w:rsidRDefault="006F7483" w:rsidP="006F7483">
      <w:pPr>
        <w:rPr>
          <w:rFonts w:eastAsia="Times New Roman" w:cs="Times New Roman"/>
          <w:b/>
          <w:bCs/>
          <w:color w:val="000000" w:themeColor="text1"/>
          <w:u w:val="single"/>
        </w:rPr>
      </w:pPr>
      <w:r>
        <w:rPr>
          <w:rFonts w:eastAsia="Times New Roman" w:cs="Times New Roman"/>
          <w:b/>
          <w:bCs/>
          <w:color w:val="000000" w:themeColor="text1"/>
          <w:u w:val="single"/>
        </w:rPr>
        <w:t>TASK2:</w:t>
      </w:r>
    </w:p>
    <w:tbl>
      <w:tblPr>
        <w:tblW w:w="353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068"/>
        <w:gridCol w:w="1705"/>
        <w:gridCol w:w="1068"/>
        <w:gridCol w:w="1271"/>
        <w:gridCol w:w="1251"/>
      </w:tblGrid>
      <w:tr w:rsidR="006A74F0" w14:paraId="70338891" w14:textId="77777777" w:rsidTr="006A74F0">
        <w:trPr>
          <w:trHeight w:val="412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3CCF191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SUPPLIER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85C19B8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NAME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053A414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</w:t>
            </w:r>
          </w:p>
          <w:p w14:paraId="23CA4D0A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CITY_ID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2FA2DD6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</w:t>
            </w:r>
          </w:p>
          <w:p w14:paraId="72BD2B41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CITY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E314583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</w:t>
            </w:r>
          </w:p>
          <w:p w14:paraId="234497D2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PART </w:t>
            </w:r>
          </w:p>
        </w:tc>
        <w:tc>
          <w:tcPr>
            <w:tcW w:w="82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98115FA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 </w:t>
            </w:r>
          </w:p>
          <w:p w14:paraId="0834E4A0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 xml:space="preserve">QUANTITY </w:t>
            </w:r>
          </w:p>
        </w:tc>
      </w:tr>
      <w:tr w:rsidR="006A74F0" w14:paraId="78F83601" w14:textId="77777777" w:rsidTr="006A74F0">
        <w:trPr>
          <w:trHeight w:val="287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40B1698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86E78B2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1191657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A7ABAA2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156A715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454817B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257 </w:t>
            </w:r>
          </w:p>
        </w:tc>
      </w:tr>
      <w:tr w:rsidR="006A74F0" w14:paraId="2524BC4C" w14:textId="77777777" w:rsidTr="006A74F0">
        <w:trPr>
          <w:trHeight w:val="265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53CBAE6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5DAF12E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B635392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C89C40E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C3339E1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P1 </w:t>
            </w:r>
          </w:p>
        </w:tc>
        <w:tc>
          <w:tcPr>
            <w:tcW w:w="82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440630D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500 </w:t>
            </w:r>
          </w:p>
        </w:tc>
      </w:tr>
      <w:tr w:rsidR="006A74F0" w14:paraId="01ECD655" w14:textId="77777777" w:rsidTr="006A74F0">
        <w:trPr>
          <w:trHeight w:val="280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D586988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S1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3D5498C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Ali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87329BE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5154C77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D23678B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2481224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125 </w:t>
            </w:r>
          </w:p>
        </w:tc>
      </w:tr>
      <w:tr w:rsidR="006A74F0" w14:paraId="22563492" w14:textId="77777777" w:rsidTr="006A74F0">
        <w:trPr>
          <w:trHeight w:val="280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5E739E4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2A4D6D1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James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8D1EB90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12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846D2C6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London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010B925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P3 </w:t>
            </w:r>
          </w:p>
        </w:tc>
        <w:tc>
          <w:tcPr>
            <w:tcW w:w="82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C9B714B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200 </w:t>
            </w:r>
          </w:p>
        </w:tc>
      </w:tr>
      <w:tr w:rsidR="006A74F0" w14:paraId="0C2244E3" w14:textId="77777777" w:rsidTr="006A74F0">
        <w:trPr>
          <w:trHeight w:val="287"/>
        </w:trPr>
        <w:tc>
          <w:tcPr>
            <w:tcW w:w="83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02B9549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S7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30AFFF8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Robert </w:t>
            </w:r>
          </w:p>
        </w:tc>
        <w:tc>
          <w:tcPr>
            <w:tcW w:w="1117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80A7687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10 </w:t>
            </w:r>
          </w:p>
        </w:tc>
        <w:tc>
          <w:tcPr>
            <w:tcW w:w="70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472040B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Paris </w:t>
            </w:r>
          </w:p>
        </w:tc>
        <w:tc>
          <w:tcPr>
            <w:tcW w:w="833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511F329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P4 </w:t>
            </w:r>
          </w:p>
        </w:tc>
        <w:tc>
          <w:tcPr>
            <w:tcW w:w="820" w:type="pct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CAA4B94" w14:textId="77777777" w:rsidR="006F7483" w:rsidRDefault="006F7483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 342 </w:t>
            </w:r>
          </w:p>
        </w:tc>
      </w:tr>
    </w:tbl>
    <w:p w14:paraId="19B95CF5" w14:textId="77777777" w:rsidR="006F7483" w:rsidRDefault="006F7483" w:rsidP="006F7483">
      <w:pPr>
        <w:rPr>
          <w:rFonts w:eastAsia="Times New Roman" w:cs="Times New Roman"/>
          <w:color w:val="000000" w:themeColor="text1"/>
        </w:rPr>
      </w:pPr>
    </w:p>
    <w:p w14:paraId="772FE816" w14:textId="77777777" w:rsidR="006F7483" w:rsidRDefault="006F7483" w:rsidP="006F7483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 xml:space="preserve">Convert the above table in: 1NF, 2NF, 3NF </w:t>
      </w:r>
    </w:p>
    <w:p w14:paraId="111058AB" w14:textId="77777777" w:rsidR="006A74F0" w:rsidRDefault="006A74F0" w:rsidP="00F35145">
      <w:pPr>
        <w:rPr>
          <w:b/>
          <w:bCs/>
          <w:sz w:val="36"/>
          <w:szCs w:val="36"/>
          <w:u w:val="single"/>
        </w:rPr>
      </w:pPr>
    </w:p>
    <w:p w14:paraId="40F92276" w14:textId="77777777" w:rsidR="006A74F0" w:rsidRDefault="006A74F0" w:rsidP="00F35145">
      <w:pPr>
        <w:rPr>
          <w:b/>
          <w:bCs/>
          <w:sz w:val="36"/>
          <w:szCs w:val="36"/>
          <w:u w:val="single"/>
        </w:rPr>
      </w:pPr>
    </w:p>
    <w:p w14:paraId="0702B970" w14:textId="77777777" w:rsidR="006A74F0" w:rsidRDefault="006A74F0" w:rsidP="00F35145">
      <w:pPr>
        <w:rPr>
          <w:b/>
          <w:bCs/>
          <w:sz w:val="36"/>
          <w:szCs w:val="36"/>
          <w:u w:val="single"/>
        </w:rPr>
      </w:pPr>
    </w:p>
    <w:p w14:paraId="13612AE1" w14:textId="77777777" w:rsidR="006A74F0" w:rsidRDefault="006A74F0" w:rsidP="00F35145">
      <w:pPr>
        <w:rPr>
          <w:b/>
          <w:bCs/>
          <w:sz w:val="36"/>
          <w:szCs w:val="36"/>
          <w:u w:val="single"/>
        </w:rPr>
      </w:pPr>
    </w:p>
    <w:p w14:paraId="3F177589" w14:textId="52C2B9DD" w:rsidR="00492459" w:rsidRDefault="006F7483" w:rsidP="00F351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Task 1</w:t>
      </w:r>
      <w:r w:rsidR="00B347A5">
        <w:rPr>
          <w:b/>
          <w:bCs/>
          <w:sz w:val="36"/>
          <w:szCs w:val="36"/>
          <w:u w:val="single"/>
        </w:rPr>
        <w:t>:</w:t>
      </w:r>
    </w:p>
    <w:p w14:paraId="07610568" w14:textId="1FC56C68" w:rsidR="00A105E0" w:rsidRDefault="006F7483" w:rsidP="00A105E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 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7483" w14:paraId="26A86A47" w14:textId="77777777" w:rsidTr="006F7483">
        <w:tc>
          <w:tcPr>
            <w:tcW w:w="2697" w:type="dxa"/>
          </w:tcPr>
          <w:p w14:paraId="3C67E8E5" w14:textId="295C1869" w:rsidR="006F7483" w:rsidRPr="006F7483" w:rsidRDefault="006F7483" w:rsidP="006F7483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697" w:type="dxa"/>
          </w:tcPr>
          <w:p w14:paraId="795E6D08" w14:textId="5C9F8926" w:rsidR="006F7483" w:rsidRPr="006F7483" w:rsidRDefault="006F7483" w:rsidP="006F7483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Colors</w:t>
            </w:r>
          </w:p>
        </w:tc>
        <w:tc>
          <w:tcPr>
            <w:tcW w:w="2698" w:type="dxa"/>
          </w:tcPr>
          <w:p w14:paraId="3689D5ED" w14:textId="2029D484" w:rsidR="006F7483" w:rsidRPr="006F7483" w:rsidRDefault="006F7483" w:rsidP="006F7483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Price ($)</w:t>
            </w:r>
          </w:p>
        </w:tc>
        <w:tc>
          <w:tcPr>
            <w:tcW w:w="2698" w:type="dxa"/>
          </w:tcPr>
          <w:p w14:paraId="60E0AF0D" w14:textId="0C39C497" w:rsidR="006F7483" w:rsidRPr="006F7483" w:rsidRDefault="006F7483" w:rsidP="006F7483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Tax</w:t>
            </w:r>
          </w:p>
        </w:tc>
      </w:tr>
      <w:tr w:rsidR="006F7483" w14:paraId="42698D17" w14:textId="77777777" w:rsidTr="006F7483">
        <w:tc>
          <w:tcPr>
            <w:tcW w:w="2697" w:type="dxa"/>
          </w:tcPr>
          <w:p w14:paraId="2601F67E" w14:textId="27FBC6AB" w:rsidR="006F7483" w:rsidRDefault="006F7483" w:rsidP="00A105E0">
            <w:r>
              <w:t>T-Shirt</w:t>
            </w:r>
          </w:p>
        </w:tc>
        <w:tc>
          <w:tcPr>
            <w:tcW w:w="2697" w:type="dxa"/>
          </w:tcPr>
          <w:p w14:paraId="345A0B4D" w14:textId="5FB9C6B8" w:rsidR="006F7483" w:rsidRDefault="006F7483" w:rsidP="00A105E0">
            <w:r>
              <w:t>Red</w:t>
            </w:r>
          </w:p>
        </w:tc>
        <w:tc>
          <w:tcPr>
            <w:tcW w:w="2698" w:type="dxa"/>
          </w:tcPr>
          <w:p w14:paraId="7D706668" w14:textId="47BA542C" w:rsidR="006F7483" w:rsidRDefault="006F7483" w:rsidP="00A105E0">
            <w:r>
              <w:t>12.00</w:t>
            </w:r>
          </w:p>
        </w:tc>
        <w:tc>
          <w:tcPr>
            <w:tcW w:w="2698" w:type="dxa"/>
          </w:tcPr>
          <w:p w14:paraId="5C159106" w14:textId="5779C777" w:rsidR="006F7483" w:rsidRDefault="006F7483" w:rsidP="00A105E0">
            <w:r>
              <w:t>0.60</w:t>
            </w:r>
          </w:p>
        </w:tc>
      </w:tr>
      <w:tr w:rsidR="006F7483" w14:paraId="2E636A97" w14:textId="77777777" w:rsidTr="006F7483">
        <w:tc>
          <w:tcPr>
            <w:tcW w:w="2697" w:type="dxa"/>
          </w:tcPr>
          <w:p w14:paraId="66567322" w14:textId="44CA7E87" w:rsidR="006F7483" w:rsidRDefault="006F7483" w:rsidP="006F7483">
            <w:r>
              <w:t>T-Shirt</w:t>
            </w:r>
          </w:p>
        </w:tc>
        <w:tc>
          <w:tcPr>
            <w:tcW w:w="2697" w:type="dxa"/>
          </w:tcPr>
          <w:p w14:paraId="1D8BE002" w14:textId="6D77C12A" w:rsidR="006F7483" w:rsidRDefault="006F7483" w:rsidP="006F7483">
            <w:r>
              <w:t>Blue</w:t>
            </w:r>
          </w:p>
        </w:tc>
        <w:tc>
          <w:tcPr>
            <w:tcW w:w="2698" w:type="dxa"/>
          </w:tcPr>
          <w:p w14:paraId="1A1D5B7C" w14:textId="01385578" w:rsidR="006F7483" w:rsidRDefault="006F7483" w:rsidP="006F7483">
            <w:r>
              <w:t>12.00</w:t>
            </w:r>
          </w:p>
        </w:tc>
        <w:tc>
          <w:tcPr>
            <w:tcW w:w="2698" w:type="dxa"/>
          </w:tcPr>
          <w:p w14:paraId="734B64B5" w14:textId="12B75637" w:rsidR="006F7483" w:rsidRDefault="006F7483" w:rsidP="006F7483">
            <w:r>
              <w:t>0.60</w:t>
            </w:r>
          </w:p>
        </w:tc>
      </w:tr>
      <w:tr w:rsidR="006F7483" w14:paraId="116F3E42" w14:textId="77777777" w:rsidTr="006F7483">
        <w:tc>
          <w:tcPr>
            <w:tcW w:w="2697" w:type="dxa"/>
          </w:tcPr>
          <w:p w14:paraId="36FCFFFE" w14:textId="0B53BC28" w:rsidR="006F7483" w:rsidRDefault="006F7483" w:rsidP="006F7483">
            <w:r>
              <w:t>Polo</w:t>
            </w:r>
          </w:p>
        </w:tc>
        <w:tc>
          <w:tcPr>
            <w:tcW w:w="2697" w:type="dxa"/>
          </w:tcPr>
          <w:p w14:paraId="22F584A6" w14:textId="788D78F4" w:rsidR="006F7483" w:rsidRDefault="006F7483" w:rsidP="006F7483">
            <w:r>
              <w:t>Red</w:t>
            </w:r>
          </w:p>
        </w:tc>
        <w:tc>
          <w:tcPr>
            <w:tcW w:w="2698" w:type="dxa"/>
          </w:tcPr>
          <w:p w14:paraId="3FEE91D2" w14:textId="25396555" w:rsidR="006F7483" w:rsidRDefault="006F7483" w:rsidP="006F7483">
            <w:r>
              <w:t>12.00</w:t>
            </w:r>
          </w:p>
        </w:tc>
        <w:tc>
          <w:tcPr>
            <w:tcW w:w="2698" w:type="dxa"/>
          </w:tcPr>
          <w:p w14:paraId="3E5D0400" w14:textId="1E732F29" w:rsidR="006F7483" w:rsidRDefault="006F7483" w:rsidP="006F7483">
            <w:r>
              <w:t>0.60</w:t>
            </w:r>
          </w:p>
        </w:tc>
      </w:tr>
      <w:tr w:rsidR="006F7483" w14:paraId="58E2F666" w14:textId="77777777" w:rsidTr="006F7483">
        <w:tc>
          <w:tcPr>
            <w:tcW w:w="2697" w:type="dxa"/>
          </w:tcPr>
          <w:p w14:paraId="73B41DAD" w14:textId="076A4682" w:rsidR="006F7483" w:rsidRDefault="006F7483" w:rsidP="006F7483">
            <w:r>
              <w:t>Polo</w:t>
            </w:r>
          </w:p>
        </w:tc>
        <w:tc>
          <w:tcPr>
            <w:tcW w:w="2697" w:type="dxa"/>
          </w:tcPr>
          <w:p w14:paraId="5FE35C6C" w14:textId="61106404" w:rsidR="006F7483" w:rsidRDefault="006F7483" w:rsidP="006F7483">
            <w:r>
              <w:t>Yellow</w:t>
            </w:r>
          </w:p>
        </w:tc>
        <w:tc>
          <w:tcPr>
            <w:tcW w:w="2698" w:type="dxa"/>
          </w:tcPr>
          <w:p w14:paraId="305D8EB3" w14:textId="4CA9650C" w:rsidR="006F7483" w:rsidRDefault="006F7483" w:rsidP="006F7483">
            <w:r>
              <w:t>12.00</w:t>
            </w:r>
          </w:p>
        </w:tc>
        <w:tc>
          <w:tcPr>
            <w:tcW w:w="2698" w:type="dxa"/>
          </w:tcPr>
          <w:p w14:paraId="10383F59" w14:textId="43E4EDB1" w:rsidR="006F7483" w:rsidRDefault="006F7483" w:rsidP="006F7483">
            <w:r>
              <w:t>0.60</w:t>
            </w:r>
          </w:p>
        </w:tc>
      </w:tr>
      <w:tr w:rsidR="006F7483" w14:paraId="042CA8AB" w14:textId="77777777" w:rsidTr="006F7483">
        <w:tc>
          <w:tcPr>
            <w:tcW w:w="2697" w:type="dxa"/>
          </w:tcPr>
          <w:p w14:paraId="16138252" w14:textId="2A9B98C1" w:rsidR="006F7483" w:rsidRDefault="006F7483" w:rsidP="006F7483">
            <w:r>
              <w:t>Sweat Shirt</w:t>
            </w:r>
          </w:p>
        </w:tc>
        <w:tc>
          <w:tcPr>
            <w:tcW w:w="2697" w:type="dxa"/>
          </w:tcPr>
          <w:p w14:paraId="057B4069" w14:textId="1CF40C6B" w:rsidR="006F7483" w:rsidRDefault="006F7483" w:rsidP="006F7483">
            <w:r>
              <w:t>Blue</w:t>
            </w:r>
          </w:p>
        </w:tc>
        <w:tc>
          <w:tcPr>
            <w:tcW w:w="2698" w:type="dxa"/>
          </w:tcPr>
          <w:p w14:paraId="6462AD98" w14:textId="16F1E42E" w:rsidR="006F7483" w:rsidRDefault="006F7483" w:rsidP="006F7483">
            <w:r>
              <w:t>25.00</w:t>
            </w:r>
          </w:p>
        </w:tc>
        <w:tc>
          <w:tcPr>
            <w:tcW w:w="2698" w:type="dxa"/>
          </w:tcPr>
          <w:p w14:paraId="38AA9BED" w14:textId="79C5C4C4" w:rsidR="006F7483" w:rsidRDefault="006F7483" w:rsidP="006F7483">
            <w:r>
              <w:t>1.25</w:t>
            </w:r>
          </w:p>
        </w:tc>
      </w:tr>
      <w:tr w:rsidR="006F7483" w14:paraId="66136986" w14:textId="77777777" w:rsidTr="006F7483">
        <w:tc>
          <w:tcPr>
            <w:tcW w:w="2697" w:type="dxa"/>
          </w:tcPr>
          <w:p w14:paraId="404F6C3B" w14:textId="75661286" w:rsidR="006F7483" w:rsidRDefault="006F7483" w:rsidP="006F7483">
            <w:r>
              <w:t>Sweat Shirt</w:t>
            </w:r>
          </w:p>
        </w:tc>
        <w:tc>
          <w:tcPr>
            <w:tcW w:w="2697" w:type="dxa"/>
          </w:tcPr>
          <w:p w14:paraId="41F7F18B" w14:textId="7830CE7C" w:rsidR="006F7483" w:rsidRDefault="006F7483" w:rsidP="006F7483">
            <w:r>
              <w:t>Black</w:t>
            </w:r>
          </w:p>
        </w:tc>
        <w:tc>
          <w:tcPr>
            <w:tcW w:w="2698" w:type="dxa"/>
          </w:tcPr>
          <w:p w14:paraId="5FFA40BA" w14:textId="682846E3" w:rsidR="006F7483" w:rsidRDefault="006F7483" w:rsidP="006F7483">
            <w:r>
              <w:t>25.00</w:t>
            </w:r>
          </w:p>
        </w:tc>
        <w:tc>
          <w:tcPr>
            <w:tcW w:w="2698" w:type="dxa"/>
          </w:tcPr>
          <w:p w14:paraId="1E921A9B" w14:textId="730F720D" w:rsidR="006F7483" w:rsidRDefault="006F7483" w:rsidP="006F7483">
            <w:r>
              <w:t>1.25</w:t>
            </w:r>
          </w:p>
        </w:tc>
      </w:tr>
    </w:tbl>
    <w:p w14:paraId="75C89F92" w14:textId="12F46836" w:rsidR="006F7483" w:rsidRDefault="006F7483" w:rsidP="00A105E0"/>
    <w:p w14:paraId="71319F9D" w14:textId="288F6293" w:rsidR="006F7483" w:rsidRDefault="006F7483" w:rsidP="006F748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 </w:t>
      </w:r>
      <w:r>
        <w:rPr>
          <w:b/>
          <w:bCs/>
          <w:sz w:val="36"/>
          <w:szCs w:val="36"/>
          <w:u w:val="single"/>
        </w:rPr>
        <w:t>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</w:tblGrid>
      <w:tr w:rsidR="006F7483" w14:paraId="74B2A62C" w14:textId="77777777" w:rsidTr="006F7483">
        <w:tc>
          <w:tcPr>
            <w:tcW w:w="2697" w:type="dxa"/>
          </w:tcPr>
          <w:p w14:paraId="3D870986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698" w:type="dxa"/>
          </w:tcPr>
          <w:p w14:paraId="1163E380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Price ($)</w:t>
            </w:r>
          </w:p>
        </w:tc>
        <w:tc>
          <w:tcPr>
            <w:tcW w:w="2698" w:type="dxa"/>
          </w:tcPr>
          <w:p w14:paraId="401B5C59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Tax</w:t>
            </w:r>
          </w:p>
        </w:tc>
      </w:tr>
      <w:tr w:rsidR="006F7483" w14:paraId="2E8BC9D7" w14:textId="77777777" w:rsidTr="006F7483">
        <w:tc>
          <w:tcPr>
            <w:tcW w:w="2697" w:type="dxa"/>
          </w:tcPr>
          <w:p w14:paraId="049DD46F" w14:textId="77777777" w:rsidR="006F7483" w:rsidRDefault="006F7483" w:rsidP="00F000F9">
            <w:r>
              <w:t>T-Shirt</w:t>
            </w:r>
          </w:p>
        </w:tc>
        <w:tc>
          <w:tcPr>
            <w:tcW w:w="2698" w:type="dxa"/>
          </w:tcPr>
          <w:p w14:paraId="1F657038" w14:textId="77777777" w:rsidR="006F7483" w:rsidRDefault="006F7483" w:rsidP="00F000F9">
            <w:r>
              <w:t>12.00</w:t>
            </w:r>
          </w:p>
        </w:tc>
        <w:tc>
          <w:tcPr>
            <w:tcW w:w="2698" w:type="dxa"/>
          </w:tcPr>
          <w:p w14:paraId="118ECE44" w14:textId="77777777" w:rsidR="006F7483" w:rsidRDefault="006F7483" w:rsidP="00F000F9">
            <w:r>
              <w:t>0.60</w:t>
            </w:r>
          </w:p>
        </w:tc>
      </w:tr>
      <w:tr w:rsidR="006F7483" w14:paraId="6631B909" w14:textId="77777777" w:rsidTr="006F7483">
        <w:tc>
          <w:tcPr>
            <w:tcW w:w="2697" w:type="dxa"/>
          </w:tcPr>
          <w:p w14:paraId="43CB0D5B" w14:textId="792758D9" w:rsidR="006F7483" w:rsidRDefault="006F7483" w:rsidP="00F000F9">
            <w:r>
              <w:t>Polo</w:t>
            </w:r>
          </w:p>
        </w:tc>
        <w:tc>
          <w:tcPr>
            <w:tcW w:w="2698" w:type="dxa"/>
          </w:tcPr>
          <w:p w14:paraId="359348E1" w14:textId="1348901E" w:rsidR="006F7483" w:rsidRDefault="006F7483" w:rsidP="00F000F9">
            <w:r>
              <w:t>12.00</w:t>
            </w:r>
          </w:p>
        </w:tc>
        <w:tc>
          <w:tcPr>
            <w:tcW w:w="2698" w:type="dxa"/>
          </w:tcPr>
          <w:p w14:paraId="6E5FA45F" w14:textId="25D59A1E" w:rsidR="006F7483" w:rsidRDefault="006F7483" w:rsidP="00F000F9">
            <w:r>
              <w:t>0.60</w:t>
            </w:r>
          </w:p>
        </w:tc>
      </w:tr>
      <w:tr w:rsidR="006F7483" w14:paraId="0A88D35C" w14:textId="77777777" w:rsidTr="006F7483">
        <w:tc>
          <w:tcPr>
            <w:tcW w:w="2697" w:type="dxa"/>
          </w:tcPr>
          <w:p w14:paraId="1C947719" w14:textId="4B454783" w:rsidR="006F7483" w:rsidRDefault="006F7483" w:rsidP="00F000F9">
            <w:r>
              <w:t>Sweat Shirt</w:t>
            </w:r>
          </w:p>
        </w:tc>
        <w:tc>
          <w:tcPr>
            <w:tcW w:w="2698" w:type="dxa"/>
          </w:tcPr>
          <w:p w14:paraId="371DB0FE" w14:textId="2EB43922" w:rsidR="006F7483" w:rsidRDefault="006F7483" w:rsidP="00F000F9">
            <w:r>
              <w:t>25.00</w:t>
            </w:r>
          </w:p>
        </w:tc>
        <w:tc>
          <w:tcPr>
            <w:tcW w:w="2698" w:type="dxa"/>
          </w:tcPr>
          <w:p w14:paraId="091BCCB4" w14:textId="5A5FFCE1" w:rsidR="006F7483" w:rsidRDefault="006F7483" w:rsidP="00F000F9">
            <w:r>
              <w:t>1.25</w:t>
            </w:r>
          </w:p>
        </w:tc>
      </w:tr>
    </w:tbl>
    <w:p w14:paraId="454E8ADA" w14:textId="5A799103" w:rsidR="006F7483" w:rsidRDefault="006F7483" w:rsidP="00A10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6F7483" w:rsidRPr="006F7483" w14:paraId="4561B7EF" w14:textId="77777777" w:rsidTr="00F000F9">
        <w:tc>
          <w:tcPr>
            <w:tcW w:w="2697" w:type="dxa"/>
          </w:tcPr>
          <w:p w14:paraId="7D472077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697" w:type="dxa"/>
          </w:tcPr>
          <w:p w14:paraId="2CB56147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Colors</w:t>
            </w:r>
          </w:p>
        </w:tc>
      </w:tr>
      <w:tr w:rsidR="006F7483" w14:paraId="7FAF2976" w14:textId="77777777" w:rsidTr="00F000F9">
        <w:tc>
          <w:tcPr>
            <w:tcW w:w="2697" w:type="dxa"/>
          </w:tcPr>
          <w:p w14:paraId="50DA2F2E" w14:textId="77777777" w:rsidR="006F7483" w:rsidRDefault="006F7483" w:rsidP="00F000F9">
            <w:r>
              <w:t>T-Shirt</w:t>
            </w:r>
          </w:p>
        </w:tc>
        <w:tc>
          <w:tcPr>
            <w:tcW w:w="2697" w:type="dxa"/>
          </w:tcPr>
          <w:p w14:paraId="5D50CC01" w14:textId="77777777" w:rsidR="006F7483" w:rsidRDefault="006F7483" w:rsidP="00F000F9">
            <w:r>
              <w:t>Red</w:t>
            </w:r>
          </w:p>
        </w:tc>
      </w:tr>
      <w:tr w:rsidR="006F7483" w14:paraId="1943BC74" w14:textId="77777777" w:rsidTr="00F000F9">
        <w:tc>
          <w:tcPr>
            <w:tcW w:w="2697" w:type="dxa"/>
          </w:tcPr>
          <w:p w14:paraId="7DD691AB" w14:textId="77777777" w:rsidR="006F7483" w:rsidRDefault="006F7483" w:rsidP="00F000F9">
            <w:r>
              <w:t>T-Shirt</w:t>
            </w:r>
          </w:p>
        </w:tc>
        <w:tc>
          <w:tcPr>
            <w:tcW w:w="2697" w:type="dxa"/>
          </w:tcPr>
          <w:p w14:paraId="2B9F4C6D" w14:textId="77777777" w:rsidR="006F7483" w:rsidRDefault="006F7483" w:rsidP="00F000F9">
            <w:r>
              <w:t>Blue</w:t>
            </w:r>
          </w:p>
        </w:tc>
      </w:tr>
      <w:tr w:rsidR="006F7483" w14:paraId="25210C3C" w14:textId="77777777" w:rsidTr="00F000F9">
        <w:tc>
          <w:tcPr>
            <w:tcW w:w="2697" w:type="dxa"/>
          </w:tcPr>
          <w:p w14:paraId="56A17339" w14:textId="77777777" w:rsidR="006F7483" w:rsidRDefault="006F7483" w:rsidP="00F000F9">
            <w:r>
              <w:t>Polo</w:t>
            </w:r>
          </w:p>
        </w:tc>
        <w:tc>
          <w:tcPr>
            <w:tcW w:w="2697" w:type="dxa"/>
          </w:tcPr>
          <w:p w14:paraId="0ACE3DAF" w14:textId="77777777" w:rsidR="006F7483" w:rsidRDefault="006F7483" w:rsidP="00F000F9">
            <w:r>
              <w:t>Red</w:t>
            </w:r>
          </w:p>
        </w:tc>
      </w:tr>
      <w:tr w:rsidR="006F7483" w14:paraId="01B6C772" w14:textId="77777777" w:rsidTr="00F000F9">
        <w:tc>
          <w:tcPr>
            <w:tcW w:w="2697" w:type="dxa"/>
          </w:tcPr>
          <w:p w14:paraId="7FDF3355" w14:textId="77777777" w:rsidR="006F7483" w:rsidRDefault="006F7483" w:rsidP="00F000F9">
            <w:r>
              <w:t>Polo</w:t>
            </w:r>
          </w:p>
        </w:tc>
        <w:tc>
          <w:tcPr>
            <w:tcW w:w="2697" w:type="dxa"/>
          </w:tcPr>
          <w:p w14:paraId="30C14668" w14:textId="77777777" w:rsidR="006F7483" w:rsidRDefault="006F7483" w:rsidP="00F000F9">
            <w:r>
              <w:t>Yellow</w:t>
            </w:r>
          </w:p>
        </w:tc>
      </w:tr>
      <w:tr w:rsidR="006F7483" w14:paraId="09B422B2" w14:textId="77777777" w:rsidTr="00F000F9">
        <w:tc>
          <w:tcPr>
            <w:tcW w:w="2697" w:type="dxa"/>
          </w:tcPr>
          <w:p w14:paraId="5C0E14B6" w14:textId="77777777" w:rsidR="006F7483" w:rsidRDefault="006F7483" w:rsidP="00F000F9">
            <w:r>
              <w:t>Sweat Shirt</w:t>
            </w:r>
          </w:p>
        </w:tc>
        <w:tc>
          <w:tcPr>
            <w:tcW w:w="2697" w:type="dxa"/>
          </w:tcPr>
          <w:p w14:paraId="233D8215" w14:textId="77777777" w:rsidR="006F7483" w:rsidRDefault="006F7483" w:rsidP="00F000F9">
            <w:r>
              <w:t>Blue</w:t>
            </w:r>
          </w:p>
        </w:tc>
      </w:tr>
      <w:tr w:rsidR="006F7483" w14:paraId="66E0DD4D" w14:textId="77777777" w:rsidTr="00F000F9">
        <w:tc>
          <w:tcPr>
            <w:tcW w:w="2697" w:type="dxa"/>
          </w:tcPr>
          <w:p w14:paraId="5EA3A994" w14:textId="77777777" w:rsidR="006F7483" w:rsidRDefault="006F7483" w:rsidP="00F000F9">
            <w:r>
              <w:t>Sweat Shirt</w:t>
            </w:r>
          </w:p>
        </w:tc>
        <w:tc>
          <w:tcPr>
            <w:tcW w:w="2697" w:type="dxa"/>
          </w:tcPr>
          <w:p w14:paraId="47AD8555" w14:textId="77777777" w:rsidR="006F7483" w:rsidRDefault="006F7483" w:rsidP="00F000F9">
            <w:r>
              <w:t>Black</w:t>
            </w:r>
          </w:p>
        </w:tc>
      </w:tr>
    </w:tbl>
    <w:p w14:paraId="61E85D39" w14:textId="77777777" w:rsidR="006F7483" w:rsidRDefault="006F7483" w:rsidP="006F7483">
      <w:pPr>
        <w:rPr>
          <w:b/>
          <w:bCs/>
          <w:sz w:val="36"/>
          <w:szCs w:val="36"/>
          <w:u w:val="single"/>
        </w:rPr>
      </w:pPr>
    </w:p>
    <w:p w14:paraId="14D793A1" w14:textId="10888F26" w:rsidR="006F7483" w:rsidRDefault="006F7483" w:rsidP="006F748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</w:tblGrid>
      <w:tr w:rsidR="006F7483" w14:paraId="56C844B4" w14:textId="77777777" w:rsidTr="00F000F9">
        <w:tc>
          <w:tcPr>
            <w:tcW w:w="2697" w:type="dxa"/>
          </w:tcPr>
          <w:p w14:paraId="08D2CDDF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698" w:type="dxa"/>
          </w:tcPr>
          <w:p w14:paraId="1A309398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Price ($)</w:t>
            </w:r>
          </w:p>
        </w:tc>
        <w:tc>
          <w:tcPr>
            <w:tcW w:w="2698" w:type="dxa"/>
          </w:tcPr>
          <w:p w14:paraId="549AEECE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Tax</w:t>
            </w:r>
          </w:p>
        </w:tc>
      </w:tr>
      <w:tr w:rsidR="006F7483" w14:paraId="05615B6D" w14:textId="77777777" w:rsidTr="00F000F9">
        <w:tc>
          <w:tcPr>
            <w:tcW w:w="2697" w:type="dxa"/>
          </w:tcPr>
          <w:p w14:paraId="5C008E7F" w14:textId="77777777" w:rsidR="006F7483" w:rsidRDefault="006F7483" w:rsidP="00F000F9">
            <w:r>
              <w:t>T-Shirt</w:t>
            </w:r>
          </w:p>
        </w:tc>
        <w:tc>
          <w:tcPr>
            <w:tcW w:w="2698" w:type="dxa"/>
          </w:tcPr>
          <w:p w14:paraId="1C678790" w14:textId="77777777" w:rsidR="006F7483" w:rsidRDefault="006F7483" w:rsidP="00F000F9">
            <w:r>
              <w:t>12.00</w:t>
            </w:r>
          </w:p>
        </w:tc>
        <w:tc>
          <w:tcPr>
            <w:tcW w:w="2698" w:type="dxa"/>
          </w:tcPr>
          <w:p w14:paraId="4AC86898" w14:textId="77777777" w:rsidR="006F7483" w:rsidRDefault="006F7483" w:rsidP="00F000F9">
            <w:r>
              <w:t>0.60</w:t>
            </w:r>
          </w:p>
        </w:tc>
      </w:tr>
      <w:tr w:rsidR="006F7483" w14:paraId="112716CB" w14:textId="77777777" w:rsidTr="00F000F9">
        <w:tc>
          <w:tcPr>
            <w:tcW w:w="2697" w:type="dxa"/>
          </w:tcPr>
          <w:p w14:paraId="02FD0DAA" w14:textId="77777777" w:rsidR="006F7483" w:rsidRDefault="006F7483" w:rsidP="00F000F9">
            <w:r>
              <w:t>Polo</w:t>
            </w:r>
          </w:p>
        </w:tc>
        <w:tc>
          <w:tcPr>
            <w:tcW w:w="2698" w:type="dxa"/>
          </w:tcPr>
          <w:p w14:paraId="4101D48D" w14:textId="77777777" w:rsidR="006F7483" w:rsidRDefault="006F7483" w:rsidP="00F000F9">
            <w:r>
              <w:t>12.00</w:t>
            </w:r>
          </w:p>
        </w:tc>
        <w:tc>
          <w:tcPr>
            <w:tcW w:w="2698" w:type="dxa"/>
          </w:tcPr>
          <w:p w14:paraId="7E43FBFD" w14:textId="77777777" w:rsidR="006F7483" w:rsidRDefault="006F7483" w:rsidP="00F000F9">
            <w:r>
              <w:t>0.60</w:t>
            </w:r>
          </w:p>
        </w:tc>
      </w:tr>
      <w:tr w:rsidR="006F7483" w14:paraId="790065EE" w14:textId="77777777" w:rsidTr="00F000F9">
        <w:tc>
          <w:tcPr>
            <w:tcW w:w="2697" w:type="dxa"/>
          </w:tcPr>
          <w:p w14:paraId="23A22338" w14:textId="77777777" w:rsidR="006F7483" w:rsidRDefault="006F7483" w:rsidP="00F000F9">
            <w:r>
              <w:t>Sweat Shirt</w:t>
            </w:r>
          </w:p>
        </w:tc>
        <w:tc>
          <w:tcPr>
            <w:tcW w:w="2698" w:type="dxa"/>
          </w:tcPr>
          <w:p w14:paraId="1E2DDB09" w14:textId="77777777" w:rsidR="006F7483" w:rsidRDefault="006F7483" w:rsidP="00F000F9">
            <w:r>
              <w:t>25.00</w:t>
            </w:r>
          </w:p>
        </w:tc>
        <w:tc>
          <w:tcPr>
            <w:tcW w:w="2698" w:type="dxa"/>
          </w:tcPr>
          <w:p w14:paraId="6038AAE1" w14:textId="77777777" w:rsidR="006F7483" w:rsidRDefault="006F7483" w:rsidP="00F000F9">
            <w:r>
              <w:t>1.25</w:t>
            </w:r>
          </w:p>
        </w:tc>
      </w:tr>
    </w:tbl>
    <w:p w14:paraId="1F5366C1" w14:textId="5824E894" w:rsidR="006F7483" w:rsidRDefault="006F7483" w:rsidP="006F7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</w:tblGrid>
      <w:tr w:rsidR="006F7483" w:rsidRPr="006F7483" w14:paraId="268A169D" w14:textId="77777777" w:rsidTr="00F000F9">
        <w:tc>
          <w:tcPr>
            <w:tcW w:w="2697" w:type="dxa"/>
          </w:tcPr>
          <w:p w14:paraId="499CFC5B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Item</w:t>
            </w:r>
          </w:p>
        </w:tc>
      </w:tr>
      <w:tr w:rsidR="006F7483" w14:paraId="76B70973" w14:textId="77777777" w:rsidTr="00F000F9">
        <w:tc>
          <w:tcPr>
            <w:tcW w:w="2697" w:type="dxa"/>
          </w:tcPr>
          <w:p w14:paraId="1A923990" w14:textId="77777777" w:rsidR="006F7483" w:rsidRDefault="006F7483" w:rsidP="00F000F9">
            <w:r>
              <w:t>T-Shirt</w:t>
            </w:r>
          </w:p>
        </w:tc>
      </w:tr>
      <w:tr w:rsidR="006F7483" w14:paraId="7D541112" w14:textId="77777777" w:rsidTr="00F000F9">
        <w:tc>
          <w:tcPr>
            <w:tcW w:w="2697" w:type="dxa"/>
          </w:tcPr>
          <w:p w14:paraId="66F26D32" w14:textId="77777777" w:rsidR="006F7483" w:rsidRDefault="006F7483" w:rsidP="00F000F9">
            <w:r>
              <w:t>Polo</w:t>
            </w:r>
          </w:p>
        </w:tc>
      </w:tr>
      <w:tr w:rsidR="006F7483" w14:paraId="68228D03" w14:textId="77777777" w:rsidTr="00F000F9">
        <w:tc>
          <w:tcPr>
            <w:tcW w:w="2697" w:type="dxa"/>
          </w:tcPr>
          <w:p w14:paraId="1D1FCDB0" w14:textId="77777777" w:rsidR="006F7483" w:rsidRDefault="006F7483" w:rsidP="00F000F9">
            <w:r>
              <w:t>Sweat Shirt</w:t>
            </w:r>
          </w:p>
        </w:tc>
      </w:tr>
    </w:tbl>
    <w:p w14:paraId="1AFB6004" w14:textId="2370DB3F" w:rsidR="006F7483" w:rsidRDefault="006F7483" w:rsidP="006F7483"/>
    <w:p w14:paraId="3B97CCEA" w14:textId="77777777" w:rsidR="006F7483" w:rsidRDefault="006F7483" w:rsidP="006F7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6F7483" w:rsidRPr="006F7483" w14:paraId="6DED9DD1" w14:textId="77777777" w:rsidTr="00F000F9">
        <w:tc>
          <w:tcPr>
            <w:tcW w:w="2697" w:type="dxa"/>
          </w:tcPr>
          <w:p w14:paraId="5D99C75D" w14:textId="21E0D8A5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lastRenderedPageBreak/>
              <w:t>Item</w:t>
            </w:r>
            <w:r>
              <w:rPr>
                <w:b/>
                <w:bCs/>
                <w:sz w:val="28"/>
                <w:szCs w:val="28"/>
              </w:rPr>
              <w:t>_Color</w:t>
            </w:r>
          </w:p>
        </w:tc>
        <w:tc>
          <w:tcPr>
            <w:tcW w:w="2697" w:type="dxa"/>
          </w:tcPr>
          <w:p w14:paraId="6F821F09" w14:textId="77777777" w:rsidR="006F7483" w:rsidRPr="006F7483" w:rsidRDefault="006F7483" w:rsidP="00F000F9">
            <w:pPr>
              <w:jc w:val="center"/>
              <w:rPr>
                <w:b/>
                <w:bCs/>
                <w:sz w:val="28"/>
                <w:szCs w:val="28"/>
              </w:rPr>
            </w:pPr>
            <w:r w:rsidRPr="006F7483">
              <w:rPr>
                <w:b/>
                <w:bCs/>
                <w:sz w:val="28"/>
                <w:szCs w:val="28"/>
              </w:rPr>
              <w:t>Colors</w:t>
            </w:r>
          </w:p>
        </w:tc>
      </w:tr>
      <w:tr w:rsidR="006F7483" w14:paraId="6B71BF5F" w14:textId="77777777" w:rsidTr="00F000F9">
        <w:tc>
          <w:tcPr>
            <w:tcW w:w="2697" w:type="dxa"/>
          </w:tcPr>
          <w:p w14:paraId="4FCC5D60" w14:textId="04E24B16" w:rsidR="006F7483" w:rsidRDefault="006F7483" w:rsidP="00F000F9">
            <w:r>
              <w:t>T-Shirt</w:t>
            </w:r>
            <w:r>
              <w:t>_Red</w:t>
            </w:r>
          </w:p>
        </w:tc>
        <w:tc>
          <w:tcPr>
            <w:tcW w:w="2697" w:type="dxa"/>
          </w:tcPr>
          <w:p w14:paraId="6E270EDA" w14:textId="77777777" w:rsidR="006F7483" w:rsidRDefault="006F7483" w:rsidP="00F000F9">
            <w:r>
              <w:t>Red</w:t>
            </w:r>
          </w:p>
        </w:tc>
      </w:tr>
      <w:tr w:rsidR="006F7483" w14:paraId="24861CFE" w14:textId="77777777" w:rsidTr="00F000F9">
        <w:tc>
          <w:tcPr>
            <w:tcW w:w="2697" w:type="dxa"/>
          </w:tcPr>
          <w:p w14:paraId="05C79B39" w14:textId="36A7D814" w:rsidR="006F7483" w:rsidRDefault="006F7483" w:rsidP="00F000F9">
            <w:r>
              <w:t>T-Shirt</w:t>
            </w:r>
            <w:r>
              <w:t>_Blue</w:t>
            </w:r>
          </w:p>
        </w:tc>
        <w:tc>
          <w:tcPr>
            <w:tcW w:w="2697" w:type="dxa"/>
          </w:tcPr>
          <w:p w14:paraId="559A88FC" w14:textId="77777777" w:rsidR="006F7483" w:rsidRDefault="006F7483" w:rsidP="00F000F9">
            <w:r>
              <w:t>Blue</w:t>
            </w:r>
          </w:p>
        </w:tc>
      </w:tr>
      <w:tr w:rsidR="006F7483" w14:paraId="64805E67" w14:textId="77777777" w:rsidTr="00F000F9">
        <w:tc>
          <w:tcPr>
            <w:tcW w:w="2697" w:type="dxa"/>
          </w:tcPr>
          <w:p w14:paraId="4812EFE6" w14:textId="2765F2CA" w:rsidR="006F7483" w:rsidRDefault="006F7483" w:rsidP="00F000F9">
            <w:r>
              <w:t>Polo</w:t>
            </w:r>
            <w:r>
              <w:t>_Red</w:t>
            </w:r>
          </w:p>
        </w:tc>
        <w:tc>
          <w:tcPr>
            <w:tcW w:w="2697" w:type="dxa"/>
          </w:tcPr>
          <w:p w14:paraId="198A2A2A" w14:textId="77777777" w:rsidR="006F7483" w:rsidRDefault="006F7483" w:rsidP="00F000F9">
            <w:r>
              <w:t>Red</w:t>
            </w:r>
          </w:p>
        </w:tc>
      </w:tr>
      <w:tr w:rsidR="006F7483" w14:paraId="44416F91" w14:textId="77777777" w:rsidTr="00F000F9">
        <w:tc>
          <w:tcPr>
            <w:tcW w:w="2697" w:type="dxa"/>
          </w:tcPr>
          <w:p w14:paraId="2BB28AC2" w14:textId="3A490244" w:rsidR="006F7483" w:rsidRDefault="006F7483" w:rsidP="00F000F9">
            <w:r>
              <w:t>Polo</w:t>
            </w:r>
            <w:r>
              <w:t>_Yellow</w:t>
            </w:r>
          </w:p>
        </w:tc>
        <w:tc>
          <w:tcPr>
            <w:tcW w:w="2697" w:type="dxa"/>
          </w:tcPr>
          <w:p w14:paraId="7B81F92F" w14:textId="77777777" w:rsidR="006F7483" w:rsidRDefault="006F7483" w:rsidP="00F000F9">
            <w:r>
              <w:t>Yellow</w:t>
            </w:r>
          </w:p>
        </w:tc>
      </w:tr>
      <w:tr w:rsidR="006F7483" w14:paraId="06B757C6" w14:textId="77777777" w:rsidTr="00F000F9">
        <w:tc>
          <w:tcPr>
            <w:tcW w:w="2697" w:type="dxa"/>
          </w:tcPr>
          <w:p w14:paraId="1D61F24F" w14:textId="38342697" w:rsidR="006F7483" w:rsidRDefault="006F7483" w:rsidP="00F000F9">
            <w:r>
              <w:t>Sweat Shirt</w:t>
            </w:r>
            <w:r>
              <w:t>_Blue</w:t>
            </w:r>
          </w:p>
        </w:tc>
        <w:tc>
          <w:tcPr>
            <w:tcW w:w="2697" w:type="dxa"/>
          </w:tcPr>
          <w:p w14:paraId="51997200" w14:textId="77777777" w:rsidR="006F7483" w:rsidRDefault="006F7483" w:rsidP="00F000F9">
            <w:r>
              <w:t>Blue</w:t>
            </w:r>
          </w:p>
        </w:tc>
      </w:tr>
      <w:tr w:rsidR="006F7483" w14:paraId="1041DCBD" w14:textId="77777777" w:rsidTr="00F000F9">
        <w:tc>
          <w:tcPr>
            <w:tcW w:w="2697" w:type="dxa"/>
          </w:tcPr>
          <w:p w14:paraId="42AEFE60" w14:textId="4B239A2C" w:rsidR="006F7483" w:rsidRDefault="006F7483" w:rsidP="00F000F9">
            <w:r>
              <w:t>Sweat Shirt</w:t>
            </w:r>
            <w:r>
              <w:t>_Black</w:t>
            </w:r>
          </w:p>
        </w:tc>
        <w:tc>
          <w:tcPr>
            <w:tcW w:w="2697" w:type="dxa"/>
          </w:tcPr>
          <w:p w14:paraId="4E619299" w14:textId="77777777" w:rsidR="006F7483" w:rsidRDefault="006F7483" w:rsidP="00F000F9">
            <w:r>
              <w:t>Black</w:t>
            </w:r>
          </w:p>
        </w:tc>
      </w:tr>
    </w:tbl>
    <w:p w14:paraId="4189D58A" w14:textId="02D07A02" w:rsidR="006F7483" w:rsidRDefault="006F7483" w:rsidP="00A105E0"/>
    <w:p w14:paraId="021F4B9D" w14:textId="108EB703" w:rsidR="006F7483" w:rsidRDefault="006F7483" w:rsidP="006F748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Task 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:</w:t>
      </w:r>
    </w:p>
    <w:p w14:paraId="47C1585E" w14:textId="77777777" w:rsidR="006F7483" w:rsidRDefault="006F7483" w:rsidP="006F748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 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F7483" w14:paraId="74E43CB7" w14:textId="77777777" w:rsidTr="006F7483">
        <w:tc>
          <w:tcPr>
            <w:tcW w:w="1798" w:type="dxa"/>
          </w:tcPr>
          <w:p w14:paraId="263661FB" w14:textId="76F01B35" w:rsidR="006F7483" w:rsidRPr="006A74F0" w:rsidRDefault="006F7483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0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798" w:type="dxa"/>
          </w:tcPr>
          <w:p w14:paraId="0F59A231" w14:textId="117F9DC5" w:rsidR="006F7483" w:rsidRPr="006A74F0" w:rsidRDefault="006F7483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798" w:type="dxa"/>
          </w:tcPr>
          <w:p w14:paraId="7CAFFAA1" w14:textId="31CA7497" w:rsidR="006F7483" w:rsidRPr="006A74F0" w:rsidRDefault="006F7483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2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City_Id</w:t>
            </w:r>
          </w:p>
        </w:tc>
        <w:tc>
          <w:tcPr>
            <w:tcW w:w="1798" w:type="dxa"/>
          </w:tcPr>
          <w:p w14:paraId="062EE19C" w14:textId="30F3AEB8" w:rsidR="006F7483" w:rsidRPr="006A74F0" w:rsidRDefault="006F7483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3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City</w:t>
            </w:r>
          </w:p>
        </w:tc>
        <w:tc>
          <w:tcPr>
            <w:tcW w:w="1799" w:type="dxa"/>
          </w:tcPr>
          <w:p w14:paraId="4F91DF89" w14:textId="19A9BBB1" w:rsidR="006F7483" w:rsidRPr="006A74F0" w:rsidRDefault="006F7483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4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Part</w:t>
            </w:r>
          </w:p>
        </w:tc>
        <w:tc>
          <w:tcPr>
            <w:tcW w:w="1799" w:type="dxa"/>
          </w:tcPr>
          <w:p w14:paraId="2A3957A6" w14:textId="0061C621" w:rsidR="006F7483" w:rsidRPr="006A74F0" w:rsidRDefault="006F7483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5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Quantity</w:t>
            </w:r>
          </w:p>
        </w:tc>
      </w:tr>
      <w:tr w:rsidR="006F7483" w14:paraId="158D3351" w14:textId="77777777" w:rsidTr="006F7483">
        <w:tc>
          <w:tcPr>
            <w:tcW w:w="1798" w:type="dxa"/>
          </w:tcPr>
          <w:p w14:paraId="72FA2845" w14:textId="45374B0F" w:rsidR="006F7483" w:rsidRDefault="006F7483" w:rsidP="00A105E0">
            <w:r>
              <w:t>S1</w:t>
            </w:r>
          </w:p>
        </w:tc>
        <w:tc>
          <w:tcPr>
            <w:tcW w:w="1798" w:type="dxa"/>
          </w:tcPr>
          <w:p w14:paraId="01E7DF93" w14:textId="03630D09" w:rsidR="006F7483" w:rsidRDefault="006A74F0" w:rsidP="00A105E0">
            <w:r>
              <w:t>Ali</w:t>
            </w:r>
          </w:p>
        </w:tc>
        <w:tc>
          <w:tcPr>
            <w:tcW w:w="1798" w:type="dxa"/>
          </w:tcPr>
          <w:p w14:paraId="3778AB4C" w14:textId="4A396B6C" w:rsidR="006F7483" w:rsidRDefault="006A74F0" w:rsidP="00A105E0">
            <w:r>
              <w:t>10</w:t>
            </w:r>
          </w:p>
        </w:tc>
        <w:tc>
          <w:tcPr>
            <w:tcW w:w="1798" w:type="dxa"/>
          </w:tcPr>
          <w:p w14:paraId="2B50527D" w14:textId="576EBEFE" w:rsidR="006F7483" w:rsidRDefault="006A74F0" w:rsidP="00A105E0">
            <w:r>
              <w:t xml:space="preserve">Paris  </w:t>
            </w:r>
          </w:p>
        </w:tc>
        <w:tc>
          <w:tcPr>
            <w:tcW w:w="1799" w:type="dxa"/>
          </w:tcPr>
          <w:p w14:paraId="437941A7" w14:textId="0E3ADA41" w:rsidR="006F7483" w:rsidRDefault="006A74F0" w:rsidP="00A105E0">
            <w:r>
              <w:t>P3</w:t>
            </w:r>
          </w:p>
        </w:tc>
        <w:tc>
          <w:tcPr>
            <w:tcW w:w="1799" w:type="dxa"/>
          </w:tcPr>
          <w:p w14:paraId="1DD87F02" w14:textId="65D6660B" w:rsidR="006F7483" w:rsidRDefault="006A74F0" w:rsidP="00A105E0">
            <w:r>
              <w:t>257</w:t>
            </w:r>
          </w:p>
        </w:tc>
      </w:tr>
      <w:tr w:rsidR="006F7483" w14:paraId="248E3703" w14:textId="77777777" w:rsidTr="006F7483">
        <w:tc>
          <w:tcPr>
            <w:tcW w:w="1798" w:type="dxa"/>
          </w:tcPr>
          <w:p w14:paraId="64F657C1" w14:textId="06D27ABC" w:rsidR="006F7483" w:rsidRDefault="006F7483" w:rsidP="006F7483">
            <w:r>
              <w:t>S1</w:t>
            </w:r>
          </w:p>
        </w:tc>
        <w:tc>
          <w:tcPr>
            <w:tcW w:w="1798" w:type="dxa"/>
          </w:tcPr>
          <w:p w14:paraId="59918331" w14:textId="6C592EBB" w:rsidR="006F7483" w:rsidRDefault="006A74F0" w:rsidP="006F7483">
            <w:r>
              <w:t>Ali</w:t>
            </w:r>
          </w:p>
        </w:tc>
        <w:tc>
          <w:tcPr>
            <w:tcW w:w="1798" w:type="dxa"/>
          </w:tcPr>
          <w:p w14:paraId="3E62E736" w14:textId="459B4057" w:rsidR="006F7483" w:rsidRDefault="006A74F0" w:rsidP="006F7483">
            <w:r>
              <w:t>10</w:t>
            </w:r>
          </w:p>
        </w:tc>
        <w:tc>
          <w:tcPr>
            <w:tcW w:w="1798" w:type="dxa"/>
          </w:tcPr>
          <w:p w14:paraId="734CD87B" w14:textId="218DC942" w:rsidR="006F7483" w:rsidRDefault="006A74F0" w:rsidP="006F7483">
            <w:r>
              <w:t xml:space="preserve">Paris  </w:t>
            </w:r>
          </w:p>
        </w:tc>
        <w:tc>
          <w:tcPr>
            <w:tcW w:w="1799" w:type="dxa"/>
          </w:tcPr>
          <w:p w14:paraId="6619ED07" w14:textId="0E214424" w:rsidR="006F7483" w:rsidRDefault="006A74F0" w:rsidP="006F7483">
            <w:r>
              <w:t>P1</w:t>
            </w:r>
          </w:p>
        </w:tc>
        <w:tc>
          <w:tcPr>
            <w:tcW w:w="1799" w:type="dxa"/>
          </w:tcPr>
          <w:p w14:paraId="0BA7199C" w14:textId="4882850D" w:rsidR="006F7483" w:rsidRDefault="006A74F0" w:rsidP="006F7483">
            <w:r>
              <w:t>500</w:t>
            </w:r>
          </w:p>
        </w:tc>
      </w:tr>
      <w:tr w:rsidR="006F7483" w14:paraId="2CE1ED09" w14:textId="77777777" w:rsidTr="006F7483">
        <w:tc>
          <w:tcPr>
            <w:tcW w:w="1798" w:type="dxa"/>
          </w:tcPr>
          <w:p w14:paraId="7EE1308C" w14:textId="1161F4D6" w:rsidR="006F7483" w:rsidRDefault="006F7483" w:rsidP="006F7483">
            <w:r>
              <w:t>S1</w:t>
            </w:r>
          </w:p>
        </w:tc>
        <w:tc>
          <w:tcPr>
            <w:tcW w:w="1798" w:type="dxa"/>
          </w:tcPr>
          <w:p w14:paraId="20106F7C" w14:textId="51A2FA6F" w:rsidR="006F7483" w:rsidRDefault="006A74F0" w:rsidP="006F7483">
            <w:r>
              <w:t>Ali</w:t>
            </w:r>
          </w:p>
        </w:tc>
        <w:tc>
          <w:tcPr>
            <w:tcW w:w="1798" w:type="dxa"/>
          </w:tcPr>
          <w:p w14:paraId="3191AF01" w14:textId="4BF1A253" w:rsidR="006F7483" w:rsidRDefault="006A74F0" w:rsidP="006F7483">
            <w:r>
              <w:t>10</w:t>
            </w:r>
          </w:p>
        </w:tc>
        <w:tc>
          <w:tcPr>
            <w:tcW w:w="1798" w:type="dxa"/>
          </w:tcPr>
          <w:p w14:paraId="3CF393BA" w14:textId="1DA0168C" w:rsidR="006F7483" w:rsidRDefault="006A74F0" w:rsidP="006F7483">
            <w:r>
              <w:t xml:space="preserve">Paris  </w:t>
            </w:r>
          </w:p>
        </w:tc>
        <w:tc>
          <w:tcPr>
            <w:tcW w:w="1799" w:type="dxa"/>
          </w:tcPr>
          <w:p w14:paraId="677722A8" w14:textId="0371EDF2" w:rsidR="006F7483" w:rsidRDefault="006A74F0" w:rsidP="006F7483">
            <w:r>
              <w:t>P4</w:t>
            </w:r>
          </w:p>
        </w:tc>
        <w:tc>
          <w:tcPr>
            <w:tcW w:w="1799" w:type="dxa"/>
          </w:tcPr>
          <w:p w14:paraId="607969EF" w14:textId="1779E902" w:rsidR="006F7483" w:rsidRDefault="006A74F0" w:rsidP="006F7483">
            <w:r>
              <w:t>125</w:t>
            </w:r>
          </w:p>
        </w:tc>
      </w:tr>
      <w:tr w:rsidR="006A74F0" w14:paraId="3D302D73" w14:textId="77777777" w:rsidTr="006F7483">
        <w:tc>
          <w:tcPr>
            <w:tcW w:w="1798" w:type="dxa"/>
          </w:tcPr>
          <w:p w14:paraId="724F4BBB" w14:textId="1F9ED157" w:rsidR="006A74F0" w:rsidRDefault="006A74F0" w:rsidP="006A74F0">
            <w:r>
              <w:t>S</w:t>
            </w:r>
            <w:r>
              <w:t>2</w:t>
            </w:r>
          </w:p>
        </w:tc>
        <w:tc>
          <w:tcPr>
            <w:tcW w:w="1798" w:type="dxa"/>
          </w:tcPr>
          <w:p w14:paraId="6719407D" w14:textId="3D29C421" w:rsidR="006A74F0" w:rsidRDefault="006A74F0" w:rsidP="006A74F0">
            <w:r>
              <w:t>James</w:t>
            </w:r>
          </w:p>
        </w:tc>
        <w:tc>
          <w:tcPr>
            <w:tcW w:w="1798" w:type="dxa"/>
          </w:tcPr>
          <w:p w14:paraId="4ECBE97B" w14:textId="1853CFE5" w:rsidR="006A74F0" w:rsidRDefault="006A74F0" w:rsidP="006A74F0">
            <w:r>
              <w:t>12</w:t>
            </w:r>
          </w:p>
        </w:tc>
        <w:tc>
          <w:tcPr>
            <w:tcW w:w="1798" w:type="dxa"/>
          </w:tcPr>
          <w:p w14:paraId="7FC8E700" w14:textId="716096C7" w:rsidR="006A74F0" w:rsidRDefault="006A74F0" w:rsidP="006A74F0">
            <w:r>
              <w:t>London</w:t>
            </w:r>
          </w:p>
        </w:tc>
        <w:tc>
          <w:tcPr>
            <w:tcW w:w="1799" w:type="dxa"/>
          </w:tcPr>
          <w:p w14:paraId="5952EA9A" w14:textId="77D97CF6" w:rsidR="006A74F0" w:rsidRDefault="006A74F0" w:rsidP="006A74F0">
            <w:r>
              <w:t>P3</w:t>
            </w:r>
          </w:p>
        </w:tc>
        <w:tc>
          <w:tcPr>
            <w:tcW w:w="1799" w:type="dxa"/>
          </w:tcPr>
          <w:p w14:paraId="5CFEFCAC" w14:textId="7D7AEFF8" w:rsidR="006A74F0" w:rsidRDefault="006A74F0" w:rsidP="006A74F0">
            <w:r>
              <w:t>200</w:t>
            </w:r>
          </w:p>
        </w:tc>
      </w:tr>
      <w:tr w:rsidR="006A74F0" w14:paraId="16FC8F10" w14:textId="77777777" w:rsidTr="006F7483">
        <w:tc>
          <w:tcPr>
            <w:tcW w:w="1798" w:type="dxa"/>
          </w:tcPr>
          <w:p w14:paraId="7C4C5BE2" w14:textId="7225EF63" w:rsidR="006A74F0" w:rsidRDefault="006A74F0" w:rsidP="006A74F0">
            <w:r>
              <w:t>S</w:t>
            </w:r>
            <w:r>
              <w:t>7</w:t>
            </w:r>
          </w:p>
        </w:tc>
        <w:tc>
          <w:tcPr>
            <w:tcW w:w="1798" w:type="dxa"/>
          </w:tcPr>
          <w:p w14:paraId="186DD568" w14:textId="2229D0E2" w:rsidR="006A74F0" w:rsidRDefault="006A74F0" w:rsidP="006A74F0">
            <w:r>
              <w:t>Robert</w:t>
            </w:r>
          </w:p>
        </w:tc>
        <w:tc>
          <w:tcPr>
            <w:tcW w:w="1798" w:type="dxa"/>
          </w:tcPr>
          <w:p w14:paraId="48A0A443" w14:textId="63254DC1" w:rsidR="006A74F0" w:rsidRDefault="006A74F0" w:rsidP="006A74F0">
            <w:r>
              <w:t>10</w:t>
            </w:r>
          </w:p>
        </w:tc>
        <w:tc>
          <w:tcPr>
            <w:tcW w:w="1798" w:type="dxa"/>
          </w:tcPr>
          <w:p w14:paraId="55CA81FE" w14:textId="35B8929F" w:rsidR="006A74F0" w:rsidRDefault="006A74F0" w:rsidP="006A74F0">
            <w:r>
              <w:t xml:space="preserve">Paris  </w:t>
            </w:r>
          </w:p>
        </w:tc>
        <w:tc>
          <w:tcPr>
            <w:tcW w:w="1799" w:type="dxa"/>
          </w:tcPr>
          <w:p w14:paraId="54E9DD71" w14:textId="0F626E8D" w:rsidR="006A74F0" w:rsidRDefault="006A74F0" w:rsidP="006A74F0">
            <w:r>
              <w:t>P4</w:t>
            </w:r>
          </w:p>
        </w:tc>
        <w:tc>
          <w:tcPr>
            <w:tcW w:w="1799" w:type="dxa"/>
          </w:tcPr>
          <w:p w14:paraId="2AE10EAB" w14:textId="763BF2C6" w:rsidR="006A74F0" w:rsidRDefault="006A74F0" w:rsidP="006A74F0">
            <w:r>
              <w:t>342</w:t>
            </w:r>
          </w:p>
        </w:tc>
      </w:tr>
    </w:tbl>
    <w:p w14:paraId="12E54F48" w14:textId="2E2FBAAC" w:rsidR="006F7483" w:rsidRDefault="006F7483" w:rsidP="00A105E0">
      <w:pPr>
        <w:rPr>
          <w:ins w:id="6" w:author="Uzair Hussain Shaikh" w:date="2023-03-21T11:28:00Z"/>
        </w:rPr>
      </w:pPr>
    </w:p>
    <w:p w14:paraId="0E7025E4" w14:textId="7D39F85E" w:rsidR="006A74F0" w:rsidRDefault="006A74F0" w:rsidP="006A74F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</w:tblGrid>
      <w:tr w:rsidR="006A74F0" w14:paraId="4F148378" w14:textId="77777777" w:rsidTr="00F000F9">
        <w:tc>
          <w:tcPr>
            <w:tcW w:w="1798" w:type="dxa"/>
          </w:tcPr>
          <w:p w14:paraId="4BA094E9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7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798" w:type="dxa"/>
          </w:tcPr>
          <w:p w14:paraId="6A7D93DF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8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798" w:type="dxa"/>
          </w:tcPr>
          <w:p w14:paraId="6E9EBB0F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9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City_Id</w:t>
            </w:r>
          </w:p>
        </w:tc>
        <w:tc>
          <w:tcPr>
            <w:tcW w:w="1798" w:type="dxa"/>
          </w:tcPr>
          <w:p w14:paraId="5A7B219D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0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City</w:t>
            </w:r>
          </w:p>
        </w:tc>
      </w:tr>
      <w:tr w:rsidR="006A74F0" w14:paraId="74A4000A" w14:textId="77777777" w:rsidTr="00F000F9">
        <w:tc>
          <w:tcPr>
            <w:tcW w:w="1798" w:type="dxa"/>
          </w:tcPr>
          <w:p w14:paraId="6104841C" w14:textId="77777777" w:rsidR="006A74F0" w:rsidRDefault="006A74F0" w:rsidP="00F000F9">
            <w:r>
              <w:t>S1</w:t>
            </w:r>
          </w:p>
        </w:tc>
        <w:tc>
          <w:tcPr>
            <w:tcW w:w="1798" w:type="dxa"/>
          </w:tcPr>
          <w:p w14:paraId="054D0722" w14:textId="77777777" w:rsidR="006A74F0" w:rsidRDefault="006A74F0" w:rsidP="00F000F9">
            <w:r>
              <w:t>Ali</w:t>
            </w:r>
          </w:p>
        </w:tc>
        <w:tc>
          <w:tcPr>
            <w:tcW w:w="1798" w:type="dxa"/>
          </w:tcPr>
          <w:p w14:paraId="77175879" w14:textId="77777777" w:rsidR="006A74F0" w:rsidRDefault="006A74F0" w:rsidP="00F000F9">
            <w:r>
              <w:t>10</w:t>
            </w:r>
          </w:p>
        </w:tc>
        <w:tc>
          <w:tcPr>
            <w:tcW w:w="1798" w:type="dxa"/>
          </w:tcPr>
          <w:p w14:paraId="55AA11D7" w14:textId="77777777" w:rsidR="006A74F0" w:rsidRDefault="006A74F0" w:rsidP="00F000F9">
            <w:r>
              <w:t xml:space="preserve">Paris  </w:t>
            </w:r>
          </w:p>
        </w:tc>
      </w:tr>
      <w:tr w:rsidR="006A74F0" w14:paraId="7079E3CE" w14:textId="77777777" w:rsidTr="00F000F9">
        <w:tc>
          <w:tcPr>
            <w:tcW w:w="1798" w:type="dxa"/>
          </w:tcPr>
          <w:p w14:paraId="4E328A75" w14:textId="77777777" w:rsidR="006A74F0" w:rsidRDefault="006A74F0" w:rsidP="00F000F9">
            <w:r>
              <w:t>S2</w:t>
            </w:r>
          </w:p>
        </w:tc>
        <w:tc>
          <w:tcPr>
            <w:tcW w:w="1798" w:type="dxa"/>
          </w:tcPr>
          <w:p w14:paraId="03F67762" w14:textId="77777777" w:rsidR="006A74F0" w:rsidRDefault="006A74F0" w:rsidP="00F000F9">
            <w:r>
              <w:t>James</w:t>
            </w:r>
          </w:p>
        </w:tc>
        <w:tc>
          <w:tcPr>
            <w:tcW w:w="1798" w:type="dxa"/>
          </w:tcPr>
          <w:p w14:paraId="214EAC04" w14:textId="77777777" w:rsidR="006A74F0" w:rsidRDefault="006A74F0" w:rsidP="00F000F9">
            <w:r>
              <w:t>12</w:t>
            </w:r>
          </w:p>
        </w:tc>
        <w:tc>
          <w:tcPr>
            <w:tcW w:w="1798" w:type="dxa"/>
          </w:tcPr>
          <w:p w14:paraId="6229DEE2" w14:textId="77777777" w:rsidR="006A74F0" w:rsidRDefault="006A74F0" w:rsidP="00F000F9">
            <w:r>
              <w:t>London</w:t>
            </w:r>
          </w:p>
        </w:tc>
      </w:tr>
      <w:tr w:rsidR="006A74F0" w14:paraId="3D815CEA" w14:textId="77777777" w:rsidTr="00F000F9">
        <w:tc>
          <w:tcPr>
            <w:tcW w:w="1798" w:type="dxa"/>
          </w:tcPr>
          <w:p w14:paraId="0F2559DD" w14:textId="518B0854" w:rsidR="006A74F0" w:rsidRDefault="006A74F0" w:rsidP="00F000F9">
            <w:r>
              <w:t>S</w:t>
            </w:r>
            <w:r>
              <w:t>7</w:t>
            </w:r>
          </w:p>
        </w:tc>
        <w:tc>
          <w:tcPr>
            <w:tcW w:w="1798" w:type="dxa"/>
          </w:tcPr>
          <w:p w14:paraId="26F528DC" w14:textId="77777777" w:rsidR="006A74F0" w:rsidRDefault="006A74F0" w:rsidP="00F000F9">
            <w:r>
              <w:t>Robert</w:t>
            </w:r>
          </w:p>
        </w:tc>
        <w:tc>
          <w:tcPr>
            <w:tcW w:w="1798" w:type="dxa"/>
          </w:tcPr>
          <w:p w14:paraId="262D54E4" w14:textId="77777777" w:rsidR="006A74F0" w:rsidRDefault="006A74F0" w:rsidP="00F000F9">
            <w:r>
              <w:t>10</w:t>
            </w:r>
          </w:p>
        </w:tc>
        <w:tc>
          <w:tcPr>
            <w:tcW w:w="1798" w:type="dxa"/>
          </w:tcPr>
          <w:p w14:paraId="341E87EB" w14:textId="77777777" w:rsidR="006A74F0" w:rsidRDefault="006A74F0" w:rsidP="00F000F9">
            <w:r>
              <w:t xml:space="preserve">Paris  </w:t>
            </w:r>
          </w:p>
        </w:tc>
      </w:tr>
    </w:tbl>
    <w:p w14:paraId="7819146D" w14:textId="2E6CBD32" w:rsidR="006A74F0" w:rsidRDefault="006A74F0" w:rsidP="00A10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99"/>
      </w:tblGrid>
      <w:tr w:rsidR="006A74F0" w:rsidRPr="006A74F0" w14:paraId="14DA60DF" w14:textId="77777777" w:rsidTr="00F000F9">
        <w:tc>
          <w:tcPr>
            <w:tcW w:w="1799" w:type="dxa"/>
          </w:tcPr>
          <w:p w14:paraId="56C1568F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1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Part</w:t>
            </w:r>
          </w:p>
        </w:tc>
        <w:tc>
          <w:tcPr>
            <w:tcW w:w="1799" w:type="dxa"/>
          </w:tcPr>
          <w:p w14:paraId="52229C7E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2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Quantity</w:t>
            </w:r>
          </w:p>
        </w:tc>
      </w:tr>
      <w:tr w:rsidR="006A74F0" w14:paraId="78F6B76A" w14:textId="77777777" w:rsidTr="00F000F9">
        <w:tc>
          <w:tcPr>
            <w:tcW w:w="1799" w:type="dxa"/>
          </w:tcPr>
          <w:p w14:paraId="18C30F59" w14:textId="77777777" w:rsidR="006A74F0" w:rsidRDefault="006A74F0" w:rsidP="00F000F9">
            <w:r>
              <w:t>P3</w:t>
            </w:r>
          </w:p>
        </w:tc>
        <w:tc>
          <w:tcPr>
            <w:tcW w:w="1799" w:type="dxa"/>
          </w:tcPr>
          <w:p w14:paraId="0E3095FD" w14:textId="77777777" w:rsidR="006A74F0" w:rsidRDefault="006A74F0" w:rsidP="00F000F9">
            <w:r>
              <w:t>257</w:t>
            </w:r>
          </w:p>
        </w:tc>
      </w:tr>
      <w:tr w:rsidR="006A74F0" w14:paraId="549F088C" w14:textId="77777777" w:rsidTr="00F000F9">
        <w:tc>
          <w:tcPr>
            <w:tcW w:w="1799" w:type="dxa"/>
          </w:tcPr>
          <w:p w14:paraId="2BE759AA" w14:textId="77777777" w:rsidR="006A74F0" w:rsidRDefault="006A74F0" w:rsidP="00F000F9">
            <w:r>
              <w:t>P1</w:t>
            </w:r>
          </w:p>
        </w:tc>
        <w:tc>
          <w:tcPr>
            <w:tcW w:w="1799" w:type="dxa"/>
          </w:tcPr>
          <w:p w14:paraId="6567A7D8" w14:textId="77777777" w:rsidR="006A74F0" w:rsidRDefault="006A74F0" w:rsidP="00F000F9">
            <w:r>
              <w:t>500</w:t>
            </w:r>
          </w:p>
        </w:tc>
      </w:tr>
      <w:tr w:rsidR="006A74F0" w14:paraId="14221912" w14:textId="77777777" w:rsidTr="00F000F9">
        <w:tc>
          <w:tcPr>
            <w:tcW w:w="1799" w:type="dxa"/>
          </w:tcPr>
          <w:p w14:paraId="7417BF18" w14:textId="77777777" w:rsidR="006A74F0" w:rsidRDefault="006A74F0" w:rsidP="00F000F9">
            <w:r>
              <w:t>P4</w:t>
            </w:r>
          </w:p>
        </w:tc>
        <w:tc>
          <w:tcPr>
            <w:tcW w:w="1799" w:type="dxa"/>
          </w:tcPr>
          <w:p w14:paraId="4E0AEC8F" w14:textId="77777777" w:rsidR="006A74F0" w:rsidRDefault="006A74F0" w:rsidP="00F000F9">
            <w:r>
              <w:t>125</w:t>
            </w:r>
          </w:p>
        </w:tc>
      </w:tr>
      <w:tr w:rsidR="006A74F0" w14:paraId="0DF41836" w14:textId="77777777" w:rsidTr="00F000F9">
        <w:tc>
          <w:tcPr>
            <w:tcW w:w="1799" w:type="dxa"/>
          </w:tcPr>
          <w:p w14:paraId="7B288953" w14:textId="77777777" w:rsidR="006A74F0" w:rsidRDefault="006A74F0" w:rsidP="00F000F9">
            <w:r>
              <w:t>P3</w:t>
            </w:r>
          </w:p>
        </w:tc>
        <w:tc>
          <w:tcPr>
            <w:tcW w:w="1799" w:type="dxa"/>
          </w:tcPr>
          <w:p w14:paraId="5D29216C" w14:textId="77777777" w:rsidR="006A74F0" w:rsidRDefault="006A74F0" w:rsidP="00F000F9">
            <w:r>
              <w:t>200</w:t>
            </w:r>
          </w:p>
        </w:tc>
      </w:tr>
      <w:tr w:rsidR="006A74F0" w14:paraId="447D030A" w14:textId="77777777" w:rsidTr="00F000F9">
        <w:tc>
          <w:tcPr>
            <w:tcW w:w="1799" w:type="dxa"/>
          </w:tcPr>
          <w:p w14:paraId="68517946" w14:textId="77777777" w:rsidR="006A74F0" w:rsidRDefault="006A74F0" w:rsidP="00F000F9">
            <w:r>
              <w:t>P4</w:t>
            </w:r>
          </w:p>
        </w:tc>
        <w:tc>
          <w:tcPr>
            <w:tcW w:w="1799" w:type="dxa"/>
          </w:tcPr>
          <w:p w14:paraId="18A67256" w14:textId="77777777" w:rsidR="006A74F0" w:rsidRDefault="006A74F0" w:rsidP="00F000F9">
            <w:r>
              <w:t>342</w:t>
            </w:r>
          </w:p>
        </w:tc>
      </w:tr>
    </w:tbl>
    <w:p w14:paraId="1CA2F6E4" w14:textId="7D37523F" w:rsidR="006A74F0" w:rsidRDefault="006A74F0" w:rsidP="00A105E0"/>
    <w:p w14:paraId="1648418C" w14:textId="10AFC65B" w:rsidR="006A74F0" w:rsidRDefault="006A74F0" w:rsidP="006A74F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</w:tblGrid>
      <w:tr w:rsidR="006A74F0" w:rsidRPr="006A74F0" w14:paraId="0F6A51F8" w14:textId="77777777" w:rsidTr="00F000F9">
        <w:tc>
          <w:tcPr>
            <w:tcW w:w="1798" w:type="dxa"/>
          </w:tcPr>
          <w:p w14:paraId="28A9930D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3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Supplier</w:t>
            </w:r>
          </w:p>
        </w:tc>
        <w:tc>
          <w:tcPr>
            <w:tcW w:w="1798" w:type="dxa"/>
          </w:tcPr>
          <w:p w14:paraId="0C7B301E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4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1798" w:type="dxa"/>
          </w:tcPr>
          <w:p w14:paraId="6CF1B2EE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5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City_Id</w:t>
            </w:r>
          </w:p>
        </w:tc>
      </w:tr>
      <w:tr w:rsidR="006A74F0" w14:paraId="6D279A38" w14:textId="77777777" w:rsidTr="00F000F9">
        <w:tc>
          <w:tcPr>
            <w:tcW w:w="1798" w:type="dxa"/>
          </w:tcPr>
          <w:p w14:paraId="7CD75428" w14:textId="77777777" w:rsidR="006A74F0" w:rsidRDefault="006A74F0" w:rsidP="00F000F9">
            <w:r>
              <w:t>S1</w:t>
            </w:r>
          </w:p>
        </w:tc>
        <w:tc>
          <w:tcPr>
            <w:tcW w:w="1798" w:type="dxa"/>
          </w:tcPr>
          <w:p w14:paraId="6BC48428" w14:textId="77777777" w:rsidR="006A74F0" w:rsidRDefault="006A74F0" w:rsidP="00F000F9">
            <w:r>
              <w:t>Ali</w:t>
            </w:r>
          </w:p>
        </w:tc>
        <w:tc>
          <w:tcPr>
            <w:tcW w:w="1798" w:type="dxa"/>
          </w:tcPr>
          <w:p w14:paraId="6D0ED5A9" w14:textId="77777777" w:rsidR="006A74F0" w:rsidRDefault="006A74F0" w:rsidP="00F000F9">
            <w:r>
              <w:t>10</w:t>
            </w:r>
          </w:p>
        </w:tc>
      </w:tr>
      <w:tr w:rsidR="006A74F0" w14:paraId="4372E6F7" w14:textId="77777777" w:rsidTr="00F000F9">
        <w:tc>
          <w:tcPr>
            <w:tcW w:w="1798" w:type="dxa"/>
          </w:tcPr>
          <w:p w14:paraId="235450DB" w14:textId="77777777" w:rsidR="006A74F0" w:rsidRDefault="006A74F0" w:rsidP="00F000F9">
            <w:r>
              <w:t>S2</w:t>
            </w:r>
          </w:p>
        </w:tc>
        <w:tc>
          <w:tcPr>
            <w:tcW w:w="1798" w:type="dxa"/>
          </w:tcPr>
          <w:p w14:paraId="74AE946F" w14:textId="77777777" w:rsidR="006A74F0" w:rsidRDefault="006A74F0" w:rsidP="00F000F9">
            <w:r>
              <w:t>James</w:t>
            </w:r>
          </w:p>
        </w:tc>
        <w:tc>
          <w:tcPr>
            <w:tcW w:w="1798" w:type="dxa"/>
          </w:tcPr>
          <w:p w14:paraId="68814CF9" w14:textId="77777777" w:rsidR="006A74F0" w:rsidRDefault="006A74F0" w:rsidP="00F000F9">
            <w:r>
              <w:t>12</w:t>
            </w:r>
          </w:p>
        </w:tc>
      </w:tr>
      <w:tr w:rsidR="006A74F0" w14:paraId="383F93A1" w14:textId="77777777" w:rsidTr="00F000F9">
        <w:tc>
          <w:tcPr>
            <w:tcW w:w="1798" w:type="dxa"/>
          </w:tcPr>
          <w:p w14:paraId="2A136AE6" w14:textId="77777777" w:rsidR="006A74F0" w:rsidRDefault="006A74F0" w:rsidP="00F000F9">
            <w:r>
              <w:t>S7</w:t>
            </w:r>
          </w:p>
        </w:tc>
        <w:tc>
          <w:tcPr>
            <w:tcW w:w="1798" w:type="dxa"/>
          </w:tcPr>
          <w:p w14:paraId="45F8B2E0" w14:textId="77777777" w:rsidR="006A74F0" w:rsidRDefault="006A74F0" w:rsidP="00F000F9">
            <w:r>
              <w:t>Robert</w:t>
            </w:r>
          </w:p>
        </w:tc>
        <w:tc>
          <w:tcPr>
            <w:tcW w:w="1798" w:type="dxa"/>
          </w:tcPr>
          <w:p w14:paraId="70F3137D" w14:textId="77777777" w:rsidR="006A74F0" w:rsidRDefault="006A74F0" w:rsidP="00F000F9">
            <w:r>
              <w:t>10</w:t>
            </w:r>
          </w:p>
        </w:tc>
      </w:tr>
    </w:tbl>
    <w:p w14:paraId="4E5B4009" w14:textId="159B53A7" w:rsidR="006A74F0" w:rsidRDefault="006A74F0" w:rsidP="00A105E0"/>
    <w:p w14:paraId="02E4EA10" w14:textId="77777777" w:rsidR="006A74F0" w:rsidRDefault="006A74F0" w:rsidP="00A10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</w:tblGrid>
      <w:tr w:rsidR="006A74F0" w:rsidRPr="006A74F0" w14:paraId="04319EDF" w14:textId="77777777" w:rsidTr="00F000F9">
        <w:tc>
          <w:tcPr>
            <w:tcW w:w="1798" w:type="dxa"/>
          </w:tcPr>
          <w:p w14:paraId="04C25B89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6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lastRenderedPageBreak/>
              <w:t>City_Id</w:t>
            </w:r>
          </w:p>
        </w:tc>
        <w:tc>
          <w:tcPr>
            <w:tcW w:w="1798" w:type="dxa"/>
          </w:tcPr>
          <w:p w14:paraId="2F3E4D8B" w14:textId="77777777" w:rsidR="006A74F0" w:rsidRPr="006A74F0" w:rsidRDefault="006A74F0" w:rsidP="00F000F9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7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City</w:t>
            </w:r>
          </w:p>
        </w:tc>
      </w:tr>
      <w:tr w:rsidR="006A74F0" w14:paraId="3513495E" w14:textId="77777777" w:rsidTr="00F000F9">
        <w:tc>
          <w:tcPr>
            <w:tcW w:w="1798" w:type="dxa"/>
          </w:tcPr>
          <w:p w14:paraId="7EA88E86" w14:textId="77777777" w:rsidR="006A74F0" w:rsidRDefault="006A74F0" w:rsidP="00F000F9">
            <w:r>
              <w:t>10</w:t>
            </w:r>
          </w:p>
        </w:tc>
        <w:tc>
          <w:tcPr>
            <w:tcW w:w="1798" w:type="dxa"/>
          </w:tcPr>
          <w:p w14:paraId="2370AFC1" w14:textId="77777777" w:rsidR="006A74F0" w:rsidRDefault="006A74F0" w:rsidP="00F000F9">
            <w:r>
              <w:t xml:space="preserve">Paris  </w:t>
            </w:r>
          </w:p>
        </w:tc>
      </w:tr>
      <w:tr w:rsidR="006A74F0" w14:paraId="10276E32" w14:textId="77777777" w:rsidTr="00F000F9">
        <w:tc>
          <w:tcPr>
            <w:tcW w:w="1798" w:type="dxa"/>
          </w:tcPr>
          <w:p w14:paraId="3FF27536" w14:textId="77777777" w:rsidR="006A74F0" w:rsidRDefault="006A74F0" w:rsidP="00F000F9">
            <w:r>
              <w:t>12</w:t>
            </w:r>
          </w:p>
        </w:tc>
        <w:tc>
          <w:tcPr>
            <w:tcW w:w="1798" w:type="dxa"/>
          </w:tcPr>
          <w:p w14:paraId="53877F31" w14:textId="77777777" w:rsidR="006A74F0" w:rsidRDefault="006A74F0" w:rsidP="00F000F9">
            <w:r>
              <w:t>London</w:t>
            </w:r>
          </w:p>
        </w:tc>
      </w:tr>
    </w:tbl>
    <w:p w14:paraId="14BED37F" w14:textId="56FD2F4D" w:rsidR="006A74F0" w:rsidRDefault="006A74F0" w:rsidP="00A10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99"/>
        <w:gridCol w:w="1799"/>
      </w:tblGrid>
      <w:tr w:rsidR="006A74F0" w:rsidRPr="006A74F0" w14:paraId="069B1DAC" w14:textId="18824BAA" w:rsidTr="00785A76">
        <w:tc>
          <w:tcPr>
            <w:tcW w:w="1799" w:type="dxa"/>
          </w:tcPr>
          <w:p w14:paraId="73BA2601" w14:textId="77777777" w:rsidR="006A74F0" w:rsidRPr="006A74F0" w:rsidRDefault="006A74F0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8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Part</w:t>
            </w:r>
          </w:p>
        </w:tc>
        <w:tc>
          <w:tcPr>
            <w:tcW w:w="1799" w:type="dxa"/>
          </w:tcPr>
          <w:p w14:paraId="4750ECD9" w14:textId="77777777" w:rsidR="006A74F0" w:rsidRPr="006A74F0" w:rsidRDefault="006A74F0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  <w:pPrChange w:id="19" w:author="Uzair Hussain Shaikh" w:date="2023-03-21T11:28:00Z">
                <w:pPr/>
              </w:pPrChange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Quantity</w:t>
            </w:r>
          </w:p>
        </w:tc>
        <w:tc>
          <w:tcPr>
            <w:tcW w:w="1799" w:type="dxa"/>
          </w:tcPr>
          <w:p w14:paraId="599D6B09" w14:textId="411E85B3" w:rsidR="006A74F0" w:rsidRPr="006A74F0" w:rsidRDefault="006A74F0" w:rsidP="006A74F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A74F0">
              <w:rPr>
                <w:b/>
                <w:bCs/>
                <w:sz w:val="28"/>
                <w:szCs w:val="28"/>
                <w:u w:val="single"/>
              </w:rPr>
              <w:t>Supplier</w:t>
            </w:r>
            <w:r>
              <w:rPr>
                <w:b/>
                <w:bCs/>
                <w:sz w:val="28"/>
                <w:szCs w:val="28"/>
                <w:u w:val="single"/>
              </w:rPr>
              <w:t>_Id</w:t>
            </w:r>
          </w:p>
        </w:tc>
      </w:tr>
      <w:tr w:rsidR="006A74F0" w14:paraId="33BBA912" w14:textId="07200D8B" w:rsidTr="00785A76">
        <w:tc>
          <w:tcPr>
            <w:tcW w:w="1799" w:type="dxa"/>
          </w:tcPr>
          <w:p w14:paraId="07CE04FD" w14:textId="77777777" w:rsidR="006A74F0" w:rsidRDefault="006A74F0" w:rsidP="006A74F0">
            <w:r>
              <w:t>P3</w:t>
            </w:r>
          </w:p>
        </w:tc>
        <w:tc>
          <w:tcPr>
            <w:tcW w:w="1799" w:type="dxa"/>
          </w:tcPr>
          <w:p w14:paraId="05A2058D" w14:textId="77777777" w:rsidR="006A74F0" w:rsidRDefault="006A74F0" w:rsidP="006A74F0">
            <w:r>
              <w:t>257</w:t>
            </w:r>
          </w:p>
        </w:tc>
        <w:tc>
          <w:tcPr>
            <w:tcW w:w="1799" w:type="dxa"/>
          </w:tcPr>
          <w:p w14:paraId="73B435BB" w14:textId="2948EDB7" w:rsidR="006A74F0" w:rsidRDefault="006A74F0" w:rsidP="006A74F0">
            <w:r>
              <w:t>S1</w:t>
            </w:r>
          </w:p>
        </w:tc>
      </w:tr>
      <w:tr w:rsidR="006A74F0" w14:paraId="7D3E6938" w14:textId="637E3587" w:rsidTr="00785A76">
        <w:tc>
          <w:tcPr>
            <w:tcW w:w="1799" w:type="dxa"/>
          </w:tcPr>
          <w:p w14:paraId="4151EFE1" w14:textId="77777777" w:rsidR="006A74F0" w:rsidRDefault="006A74F0" w:rsidP="006A74F0">
            <w:r>
              <w:t>P1</w:t>
            </w:r>
          </w:p>
        </w:tc>
        <w:tc>
          <w:tcPr>
            <w:tcW w:w="1799" w:type="dxa"/>
          </w:tcPr>
          <w:p w14:paraId="7F6C6A7E" w14:textId="77777777" w:rsidR="006A74F0" w:rsidRDefault="006A74F0" w:rsidP="006A74F0">
            <w:r>
              <w:t>500</w:t>
            </w:r>
          </w:p>
        </w:tc>
        <w:tc>
          <w:tcPr>
            <w:tcW w:w="1799" w:type="dxa"/>
          </w:tcPr>
          <w:p w14:paraId="7BD859C6" w14:textId="6DD45307" w:rsidR="006A74F0" w:rsidRDefault="006A74F0" w:rsidP="006A74F0">
            <w:r>
              <w:t>S1</w:t>
            </w:r>
          </w:p>
        </w:tc>
      </w:tr>
      <w:tr w:rsidR="006A74F0" w14:paraId="7AB5B76F" w14:textId="35F90A0D" w:rsidTr="00785A76">
        <w:tc>
          <w:tcPr>
            <w:tcW w:w="1799" w:type="dxa"/>
          </w:tcPr>
          <w:p w14:paraId="5E577683" w14:textId="77777777" w:rsidR="006A74F0" w:rsidRDefault="006A74F0" w:rsidP="006A74F0">
            <w:r>
              <w:t>P4</w:t>
            </w:r>
          </w:p>
        </w:tc>
        <w:tc>
          <w:tcPr>
            <w:tcW w:w="1799" w:type="dxa"/>
          </w:tcPr>
          <w:p w14:paraId="5C6A7274" w14:textId="77777777" w:rsidR="006A74F0" w:rsidRDefault="006A74F0" w:rsidP="006A74F0">
            <w:r>
              <w:t>125</w:t>
            </w:r>
          </w:p>
        </w:tc>
        <w:tc>
          <w:tcPr>
            <w:tcW w:w="1799" w:type="dxa"/>
          </w:tcPr>
          <w:p w14:paraId="2E0357C9" w14:textId="058233AD" w:rsidR="006A74F0" w:rsidRDefault="006A74F0" w:rsidP="006A74F0">
            <w:r>
              <w:t>S1</w:t>
            </w:r>
          </w:p>
        </w:tc>
      </w:tr>
      <w:tr w:rsidR="006A74F0" w14:paraId="37BE709E" w14:textId="514B834C" w:rsidTr="00785A76">
        <w:tc>
          <w:tcPr>
            <w:tcW w:w="1799" w:type="dxa"/>
          </w:tcPr>
          <w:p w14:paraId="284B21B9" w14:textId="77777777" w:rsidR="006A74F0" w:rsidRDefault="006A74F0" w:rsidP="006A74F0">
            <w:r>
              <w:t>P3</w:t>
            </w:r>
          </w:p>
        </w:tc>
        <w:tc>
          <w:tcPr>
            <w:tcW w:w="1799" w:type="dxa"/>
          </w:tcPr>
          <w:p w14:paraId="65598E8C" w14:textId="77777777" w:rsidR="006A74F0" w:rsidRDefault="006A74F0" w:rsidP="006A74F0">
            <w:r>
              <w:t>200</w:t>
            </w:r>
          </w:p>
        </w:tc>
        <w:tc>
          <w:tcPr>
            <w:tcW w:w="1799" w:type="dxa"/>
          </w:tcPr>
          <w:p w14:paraId="58F8ED2C" w14:textId="6F051856" w:rsidR="006A74F0" w:rsidRDefault="006A74F0" w:rsidP="006A74F0">
            <w:r>
              <w:t>S2</w:t>
            </w:r>
          </w:p>
        </w:tc>
      </w:tr>
      <w:tr w:rsidR="006A74F0" w14:paraId="0A56E91E" w14:textId="60AFA6C5" w:rsidTr="00785A76">
        <w:tc>
          <w:tcPr>
            <w:tcW w:w="1799" w:type="dxa"/>
          </w:tcPr>
          <w:p w14:paraId="1FF33C7C" w14:textId="77777777" w:rsidR="006A74F0" w:rsidRDefault="006A74F0" w:rsidP="006A74F0">
            <w:r>
              <w:t>P4</w:t>
            </w:r>
          </w:p>
        </w:tc>
        <w:tc>
          <w:tcPr>
            <w:tcW w:w="1799" w:type="dxa"/>
          </w:tcPr>
          <w:p w14:paraId="516427C7" w14:textId="77777777" w:rsidR="006A74F0" w:rsidRDefault="006A74F0" w:rsidP="006A74F0">
            <w:r>
              <w:t>342</w:t>
            </w:r>
          </w:p>
        </w:tc>
        <w:tc>
          <w:tcPr>
            <w:tcW w:w="1799" w:type="dxa"/>
          </w:tcPr>
          <w:p w14:paraId="4D9DC216" w14:textId="318386B1" w:rsidR="006A74F0" w:rsidRDefault="006A74F0" w:rsidP="006A74F0">
            <w:r>
              <w:t>S7</w:t>
            </w:r>
          </w:p>
        </w:tc>
      </w:tr>
    </w:tbl>
    <w:p w14:paraId="4A0C86FF" w14:textId="77777777" w:rsidR="006A74F0" w:rsidRDefault="006A74F0" w:rsidP="00A105E0"/>
    <w:p w14:paraId="0E23D1C8" w14:textId="77777777" w:rsidR="006A74F0" w:rsidRDefault="006A74F0" w:rsidP="00A105E0"/>
    <w:p w14:paraId="1F883E81" w14:textId="77777777" w:rsidR="006A74F0" w:rsidRPr="00B347A5" w:rsidRDefault="006A74F0" w:rsidP="00A105E0"/>
    <w:sectPr w:rsidR="006A74F0" w:rsidRPr="00B347A5" w:rsidSect="00AE112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195E" w14:textId="77777777" w:rsidR="00875D58" w:rsidRDefault="00875D58" w:rsidP="00F35145">
      <w:pPr>
        <w:spacing w:after="0" w:line="240" w:lineRule="auto"/>
      </w:pPr>
      <w:r>
        <w:separator/>
      </w:r>
    </w:p>
  </w:endnote>
  <w:endnote w:type="continuationSeparator" w:id="0">
    <w:p w14:paraId="0E377F5D" w14:textId="77777777" w:rsidR="00875D58" w:rsidRDefault="00875D58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CE38" w14:textId="77777777" w:rsidR="00875D58" w:rsidRDefault="00875D58" w:rsidP="00F35145">
      <w:pPr>
        <w:spacing w:after="0" w:line="240" w:lineRule="auto"/>
      </w:pPr>
      <w:r>
        <w:separator/>
      </w:r>
    </w:p>
  </w:footnote>
  <w:footnote w:type="continuationSeparator" w:id="0">
    <w:p w14:paraId="66D2CBCB" w14:textId="77777777" w:rsidR="00875D58" w:rsidRDefault="00875D58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5"/>
  </w:num>
  <w:num w:numId="2" w16cid:durableId="935405555">
    <w:abstractNumId w:val="4"/>
  </w:num>
  <w:num w:numId="3" w16cid:durableId="145903636">
    <w:abstractNumId w:val="3"/>
  </w:num>
  <w:num w:numId="4" w16cid:durableId="627128107">
    <w:abstractNumId w:val="0"/>
  </w:num>
  <w:num w:numId="5" w16cid:durableId="165097037">
    <w:abstractNumId w:val="8"/>
  </w:num>
  <w:num w:numId="6" w16cid:durableId="1984043894">
    <w:abstractNumId w:val="1"/>
  </w:num>
  <w:num w:numId="7" w16cid:durableId="410079138">
    <w:abstractNumId w:val="2"/>
  </w:num>
  <w:num w:numId="8" w16cid:durableId="769205860">
    <w:abstractNumId w:val="9"/>
  </w:num>
  <w:num w:numId="9" w16cid:durableId="15083589">
    <w:abstractNumId w:val="10"/>
  </w:num>
  <w:num w:numId="10" w16cid:durableId="1154107485">
    <w:abstractNumId w:val="6"/>
  </w:num>
  <w:num w:numId="11" w16cid:durableId="33314750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zair Hussain Shaikh">
    <w15:presenceInfo w15:providerId="Windows Live" w15:userId="82408e630a6f2b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240FA7"/>
    <w:rsid w:val="002B5519"/>
    <w:rsid w:val="00313CE8"/>
    <w:rsid w:val="00461CC8"/>
    <w:rsid w:val="00461ED3"/>
    <w:rsid w:val="00481998"/>
    <w:rsid w:val="00492459"/>
    <w:rsid w:val="004E3763"/>
    <w:rsid w:val="006A74F0"/>
    <w:rsid w:val="006F7483"/>
    <w:rsid w:val="00875D58"/>
    <w:rsid w:val="009A680C"/>
    <w:rsid w:val="00A105E0"/>
    <w:rsid w:val="00A17D19"/>
    <w:rsid w:val="00B347A5"/>
    <w:rsid w:val="00E766A5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  <w:style w:type="paragraph" w:styleId="Revision">
    <w:name w:val="Revision"/>
    <w:hidden/>
    <w:uiPriority w:val="99"/>
    <w:semiHidden/>
    <w:rsid w:val="006A74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7</cp:revision>
  <dcterms:created xsi:type="dcterms:W3CDTF">2023-02-12T14:54:00Z</dcterms:created>
  <dcterms:modified xsi:type="dcterms:W3CDTF">2023-03-21T06:32:00Z</dcterms:modified>
</cp:coreProperties>
</file>